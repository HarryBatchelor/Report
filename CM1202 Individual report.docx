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16A1" w14:textId="77777777" w:rsidR="00AF6063" w:rsidRPr="00574E90" w:rsidRDefault="0026376F" w:rsidP="00574E90">
      <w:pPr>
        <w:pStyle w:val="Heading1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74E90">
        <w:rPr>
          <w:rFonts w:ascii="Arial" w:hAnsi="Arial" w:cs="Arial"/>
          <w:sz w:val="28"/>
          <w:szCs w:val="28"/>
        </w:rPr>
        <w:t>Cardiff School of Computer Science and Informatics</w:t>
      </w:r>
    </w:p>
    <w:p w14:paraId="6ACE0E34" w14:textId="77777777" w:rsidR="0026376F" w:rsidRPr="00574E90" w:rsidRDefault="0026376F" w:rsidP="00574E90">
      <w:pPr>
        <w:pStyle w:val="Heading2"/>
        <w:jc w:val="center"/>
        <w:rPr>
          <w:rFonts w:ascii="Arial" w:hAnsi="Arial" w:cs="Arial"/>
          <w:sz w:val="28"/>
          <w:szCs w:val="28"/>
        </w:rPr>
      </w:pPr>
      <w:r w:rsidRPr="00574E90">
        <w:rPr>
          <w:rFonts w:ascii="Arial" w:hAnsi="Arial" w:cs="Arial"/>
          <w:sz w:val="28"/>
          <w:szCs w:val="28"/>
        </w:rPr>
        <w:t>Coursework Assessment Pro-forma</w:t>
      </w:r>
    </w:p>
    <w:p w14:paraId="7E03DA6C" w14:textId="77777777" w:rsidR="0026376F" w:rsidRPr="00574E90" w:rsidRDefault="0026376F">
      <w:pPr>
        <w:rPr>
          <w:rFonts w:ascii="Arial" w:hAnsi="Arial" w:cs="Arial"/>
        </w:rPr>
      </w:pPr>
    </w:p>
    <w:p w14:paraId="74DF530C" w14:textId="1428C9F4" w:rsidR="0026376F" w:rsidRPr="00574E90" w:rsidRDefault="0026376F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Module Code</w:t>
      </w:r>
      <w:r w:rsidRPr="00574E90">
        <w:rPr>
          <w:rFonts w:ascii="Arial" w:hAnsi="Arial" w:cs="Arial"/>
        </w:rPr>
        <w:t>:</w:t>
      </w:r>
      <w:r w:rsidR="002636FA" w:rsidRPr="00574E90">
        <w:rPr>
          <w:rFonts w:ascii="Arial" w:hAnsi="Arial" w:cs="Arial"/>
        </w:rPr>
        <w:t xml:space="preserve"> </w:t>
      </w:r>
      <w:r w:rsidR="000B3757" w:rsidRPr="00574E90">
        <w:rPr>
          <w:rFonts w:ascii="Arial" w:hAnsi="Arial" w:cs="Arial"/>
          <w:bCs/>
        </w:rPr>
        <w:t>CM</w:t>
      </w:r>
      <w:r w:rsidR="003165F6">
        <w:rPr>
          <w:rFonts w:ascii="Arial" w:hAnsi="Arial" w:cs="Arial"/>
          <w:bCs/>
        </w:rPr>
        <w:t>1202</w:t>
      </w:r>
    </w:p>
    <w:p w14:paraId="3681F044" w14:textId="7BD845D1" w:rsidR="0026376F" w:rsidRPr="00574E90" w:rsidRDefault="0026376F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Module Title</w:t>
      </w:r>
      <w:r w:rsidRPr="00574E90">
        <w:rPr>
          <w:rFonts w:ascii="Arial" w:hAnsi="Arial" w:cs="Arial"/>
        </w:rPr>
        <w:t>:</w:t>
      </w:r>
      <w:r w:rsidR="002636FA" w:rsidRPr="00574E90">
        <w:rPr>
          <w:rFonts w:ascii="Arial" w:hAnsi="Arial" w:cs="Arial"/>
        </w:rPr>
        <w:t xml:space="preserve"> </w:t>
      </w:r>
      <w:r w:rsidR="003165F6">
        <w:rPr>
          <w:rFonts w:ascii="Arial" w:hAnsi="Arial" w:cs="Arial"/>
          <w:bCs/>
        </w:rPr>
        <w:t>Developing Quality Software</w:t>
      </w:r>
    </w:p>
    <w:p w14:paraId="31EB32C0" w14:textId="77777777" w:rsidR="0026376F" w:rsidRPr="00574E90" w:rsidRDefault="0026376F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Lecturer</w:t>
      </w:r>
      <w:r w:rsidRPr="00574E90">
        <w:rPr>
          <w:rFonts w:ascii="Arial" w:hAnsi="Arial" w:cs="Arial"/>
        </w:rPr>
        <w:t>:</w:t>
      </w:r>
      <w:r w:rsidR="005C424D" w:rsidRPr="00574E90">
        <w:rPr>
          <w:rFonts w:ascii="Arial" w:hAnsi="Arial" w:cs="Arial"/>
        </w:rPr>
        <w:t xml:space="preserve"> </w:t>
      </w:r>
      <w:r w:rsidR="000B3757" w:rsidRPr="00574E90">
        <w:rPr>
          <w:rFonts w:ascii="Arial" w:hAnsi="Arial" w:cs="Arial"/>
        </w:rPr>
        <w:t>Helen Phillips</w:t>
      </w:r>
    </w:p>
    <w:p w14:paraId="2706C59F" w14:textId="77777777" w:rsidR="00574E90" w:rsidRPr="00574E90" w:rsidRDefault="00574E90" w:rsidP="004C3A74">
      <w:pPr>
        <w:rPr>
          <w:rFonts w:ascii="Arial" w:hAnsi="Arial" w:cs="Arial"/>
        </w:rPr>
      </w:pPr>
    </w:p>
    <w:p w14:paraId="49D81E62" w14:textId="77777777" w:rsidR="0026376F" w:rsidRPr="00574E90" w:rsidRDefault="0026376F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Assessment Title</w:t>
      </w:r>
      <w:r w:rsidRPr="00574E90">
        <w:rPr>
          <w:rFonts w:ascii="Arial" w:hAnsi="Arial" w:cs="Arial"/>
        </w:rPr>
        <w:t>:</w:t>
      </w:r>
      <w:r w:rsidR="001226D1">
        <w:rPr>
          <w:rFonts w:ascii="Arial" w:hAnsi="Arial" w:cs="Arial"/>
        </w:rPr>
        <w:t xml:space="preserve"> </w:t>
      </w:r>
      <w:r w:rsidR="00603A30" w:rsidRPr="00DD2670">
        <w:rPr>
          <w:rFonts w:ascii="Arial" w:hAnsi="Arial" w:cs="Arial"/>
          <w:bCs/>
        </w:rPr>
        <w:t xml:space="preserve">Individual Report - </w:t>
      </w:r>
      <w:r w:rsidR="00603A30">
        <w:rPr>
          <w:rFonts w:ascii="Arial" w:hAnsi="Arial" w:cs="Arial"/>
        </w:rPr>
        <w:t xml:space="preserve">to evaluate techniques &amp; </w:t>
      </w:r>
      <w:r w:rsidR="00603A30" w:rsidRPr="00DD2670">
        <w:rPr>
          <w:rFonts w:ascii="Arial" w:hAnsi="Arial" w:cs="Arial"/>
        </w:rPr>
        <w:t>reflect on learning</w:t>
      </w:r>
    </w:p>
    <w:p w14:paraId="0312633B" w14:textId="32FB5B43" w:rsidR="00477867" w:rsidRPr="00574E90" w:rsidRDefault="00477867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Assessment Number</w:t>
      </w:r>
      <w:r w:rsidRPr="00574E90">
        <w:rPr>
          <w:rFonts w:ascii="Arial" w:hAnsi="Arial" w:cs="Arial"/>
        </w:rPr>
        <w:t>:</w:t>
      </w:r>
      <w:r w:rsidR="002636FA" w:rsidRPr="00574E90">
        <w:rPr>
          <w:rFonts w:ascii="Arial" w:hAnsi="Arial" w:cs="Arial"/>
        </w:rPr>
        <w:t xml:space="preserve"> </w:t>
      </w:r>
      <w:r w:rsidR="003165F6">
        <w:rPr>
          <w:rFonts w:ascii="Arial" w:hAnsi="Arial" w:cs="Arial"/>
        </w:rPr>
        <w:t>4</w:t>
      </w:r>
    </w:p>
    <w:p w14:paraId="737588CD" w14:textId="262E080D" w:rsidR="0026376F" w:rsidRPr="00574E90" w:rsidRDefault="00953F92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Date Set</w:t>
      </w:r>
      <w:r w:rsidRPr="00574E90">
        <w:rPr>
          <w:rFonts w:ascii="Arial" w:hAnsi="Arial" w:cs="Arial"/>
        </w:rPr>
        <w:t>:</w:t>
      </w:r>
      <w:r w:rsidR="005C424D" w:rsidRPr="00574E90">
        <w:rPr>
          <w:rFonts w:ascii="Arial" w:hAnsi="Arial" w:cs="Arial"/>
        </w:rPr>
        <w:t xml:space="preserve"> </w:t>
      </w:r>
      <w:r w:rsidR="003165F6">
        <w:rPr>
          <w:rFonts w:ascii="Arial" w:hAnsi="Arial" w:cs="Arial"/>
        </w:rPr>
        <w:t>Monday 4</w:t>
      </w:r>
      <w:r w:rsidR="003165F6" w:rsidRPr="005F787C">
        <w:rPr>
          <w:rFonts w:ascii="Arial" w:hAnsi="Arial" w:cs="Arial"/>
          <w:vertAlign w:val="superscript"/>
        </w:rPr>
        <w:t>th</w:t>
      </w:r>
      <w:r w:rsidR="003165F6">
        <w:rPr>
          <w:rFonts w:ascii="Arial" w:hAnsi="Arial" w:cs="Arial"/>
        </w:rPr>
        <w:t xml:space="preserve"> March </w:t>
      </w:r>
      <w:r w:rsidR="001A03CF">
        <w:rPr>
          <w:rFonts w:ascii="Arial" w:hAnsi="Arial" w:cs="Arial"/>
        </w:rPr>
        <w:t>2019</w:t>
      </w:r>
    </w:p>
    <w:p w14:paraId="7F0E0D6B" w14:textId="77777777" w:rsidR="00574E90" w:rsidRPr="00574E90" w:rsidRDefault="00574E90" w:rsidP="004C3A74">
      <w:pPr>
        <w:rPr>
          <w:rFonts w:ascii="Arial" w:hAnsi="Arial" w:cs="Arial"/>
        </w:rPr>
      </w:pPr>
    </w:p>
    <w:p w14:paraId="5925B6D5" w14:textId="48E27083" w:rsidR="00953F92" w:rsidRPr="00574E90" w:rsidRDefault="00155464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Submission Date and Time</w:t>
      </w:r>
      <w:r w:rsidRPr="00574E90">
        <w:rPr>
          <w:rFonts w:ascii="Arial" w:hAnsi="Arial" w:cs="Arial"/>
        </w:rPr>
        <w:t>:</w:t>
      </w:r>
      <w:r w:rsidR="005C424D" w:rsidRPr="00574E90">
        <w:rPr>
          <w:rFonts w:ascii="Arial" w:hAnsi="Arial" w:cs="Arial"/>
          <w:i/>
        </w:rPr>
        <w:t xml:space="preserve"> </w:t>
      </w:r>
      <w:r w:rsidR="003165F6">
        <w:rPr>
          <w:rFonts w:ascii="Arial" w:hAnsi="Arial" w:cs="Arial"/>
          <w:i/>
        </w:rPr>
        <w:t>Wednesday 8</w:t>
      </w:r>
      <w:r w:rsidR="003165F6" w:rsidRPr="005F787C">
        <w:rPr>
          <w:rFonts w:ascii="Arial" w:hAnsi="Arial" w:cs="Arial"/>
          <w:i/>
          <w:vertAlign w:val="superscript"/>
        </w:rPr>
        <w:t>th</w:t>
      </w:r>
      <w:r w:rsidR="003165F6">
        <w:rPr>
          <w:rFonts w:ascii="Arial" w:hAnsi="Arial" w:cs="Arial"/>
          <w:i/>
        </w:rPr>
        <w:t xml:space="preserve"> May </w:t>
      </w:r>
      <w:r w:rsidR="00574E90" w:rsidRPr="00574E90">
        <w:rPr>
          <w:rFonts w:ascii="Arial" w:hAnsi="Arial" w:cs="Arial"/>
        </w:rPr>
        <w:t xml:space="preserve">2019 </w:t>
      </w:r>
      <w:r w:rsidR="00953F92" w:rsidRPr="00574E90">
        <w:rPr>
          <w:rFonts w:ascii="Arial" w:hAnsi="Arial" w:cs="Arial"/>
        </w:rPr>
        <w:t>at 9:30am.</w:t>
      </w:r>
    </w:p>
    <w:p w14:paraId="16E3F80D" w14:textId="77777777" w:rsidR="00477867" w:rsidRPr="00574E90" w:rsidRDefault="00477867" w:rsidP="004C3A74">
      <w:pPr>
        <w:rPr>
          <w:rFonts w:ascii="Arial" w:hAnsi="Arial" w:cs="Arial"/>
        </w:rPr>
      </w:pPr>
      <w:r w:rsidRPr="00574E90">
        <w:rPr>
          <w:rFonts w:ascii="Arial" w:hAnsi="Arial" w:cs="Arial"/>
          <w:b/>
        </w:rPr>
        <w:t>Return Date</w:t>
      </w:r>
      <w:r w:rsidRPr="00574E90">
        <w:rPr>
          <w:rFonts w:ascii="Arial" w:hAnsi="Arial" w:cs="Arial"/>
        </w:rPr>
        <w:t>:</w:t>
      </w:r>
      <w:r w:rsidR="005C424D" w:rsidRPr="00574E90">
        <w:rPr>
          <w:rFonts w:ascii="Arial" w:hAnsi="Arial" w:cs="Arial"/>
        </w:rPr>
        <w:t xml:space="preserve"> </w:t>
      </w:r>
      <w:r w:rsidR="001226D1">
        <w:rPr>
          <w:rFonts w:ascii="Arial" w:hAnsi="Arial" w:cs="Arial"/>
        </w:rPr>
        <w:t>End of Examination Period</w:t>
      </w:r>
      <w:r w:rsidR="00476BC6">
        <w:rPr>
          <w:rFonts w:ascii="Arial" w:hAnsi="Arial" w:cs="Arial"/>
        </w:rPr>
        <w:t xml:space="preserve"> </w:t>
      </w:r>
      <w:r w:rsidR="006321CF">
        <w:rPr>
          <w:rFonts w:ascii="Arial" w:hAnsi="Arial" w:cs="Arial"/>
        </w:rPr>
        <w:t>v</w:t>
      </w:r>
      <w:r w:rsidR="00574E90" w:rsidRPr="00574E90">
        <w:rPr>
          <w:rFonts w:ascii="Arial" w:hAnsi="Arial" w:cs="Arial"/>
        </w:rPr>
        <w:t>ia Learning Central</w:t>
      </w:r>
    </w:p>
    <w:p w14:paraId="42AFC910" w14:textId="77777777" w:rsidR="00953F92" w:rsidRPr="00574E90" w:rsidRDefault="00953F92" w:rsidP="004C3A74">
      <w:pPr>
        <w:rPr>
          <w:rFonts w:ascii="Arial" w:hAnsi="Arial" w:cs="Arial"/>
        </w:rPr>
      </w:pPr>
    </w:p>
    <w:p w14:paraId="6CC14972" w14:textId="77777777" w:rsidR="008F300F" w:rsidRPr="00574E90" w:rsidRDefault="008F300F" w:rsidP="004C3A74">
      <w:pPr>
        <w:rPr>
          <w:rFonts w:ascii="Arial" w:hAnsi="Arial" w:cs="Arial"/>
        </w:rPr>
      </w:pPr>
      <w:r w:rsidRPr="00574E90">
        <w:rPr>
          <w:rFonts w:ascii="Arial" w:hAnsi="Arial" w:cs="Arial"/>
        </w:rPr>
        <w:t xml:space="preserve">This assignment is worth </w:t>
      </w:r>
      <w:r w:rsidR="001226D1">
        <w:rPr>
          <w:rFonts w:ascii="Arial" w:hAnsi="Arial" w:cs="Arial"/>
          <w:b/>
        </w:rPr>
        <w:t>4</w:t>
      </w:r>
      <w:r w:rsidR="00574E90" w:rsidRPr="00574E90">
        <w:rPr>
          <w:rFonts w:ascii="Arial" w:hAnsi="Arial" w:cs="Arial"/>
          <w:b/>
        </w:rPr>
        <w:t>0</w:t>
      </w:r>
      <w:r w:rsidR="002636FA" w:rsidRPr="00574E90">
        <w:rPr>
          <w:rFonts w:ascii="Arial" w:hAnsi="Arial" w:cs="Arial"/>
          <w:b/>
          <w:i/>
        </w:rPr>
        <w:t xml:space="preserve"> </w:t>
      </w:r>
      <w:r w:rsidRPr="00574E90">
        <w:rPr>
          <w:rFonts w:ascii="Arial" w:hAnsi="Arial" w:cs="Arial"/>
          <w:b/>
        </w:rPr>
        <w:t>%</w:t>
      </w:r>
      <w:r w:rsidRPr="00574E90">
        <w:rPr>
          <w:rFonts w:ascii="Arial" w:hAnsi="Arial" w:cs="Arial"/>
        </w:rPr>
        <w:t xml:space="preserve"> of the total marks available for this module. The penalty for late or non-submission is an award of zero marks. </w:t>
      </w:r>
    </w:p>
    <w:p w14:paraId="4E2B8410" w14:textId="77777777" w:rsidR="00953F92" w:rsidRPr="00574E90" w:rsidRDefault="00953F92" w:rsidP="004C3A74">
      <w:pPr>
        <w:rPr>
          <w:rFonts w:ascii="Arial" w:hAnsi="Arial" w:cs="Arial"/>
        </w:rPr>
      </w:pPr>
    </w:p>
    <w:p w14:paraId="76763825" w14:textId="77777777" w:rsidR="00DD6B06" w:rsidRPr="00574E90" w:rsidRDefault="00DD6B06" w:rsidP="004C3A74">
      <w:pPr>
        <w:rPr>
          <w:rFonts w:ascii="Arial" w:hAnsi="Arial" w:cs="Arial"/>
        </w:rPr>
      </w:pPr>
      <w:r w:rsidRPr="00574E90">
        <w:rPr>
          <w:rFonts w:ascii="Arial" w:hAnsi="Arial" w:cs="Arial"/>
        </w:rPr>
        <w:t xml:space="preserve">Your submission </w:t>
      </w:r>
      <w:r w:rsidR="00CC48B0" w:rsidRPr="00574E90">
        <w:rPr>
          <w:rFonts w:ascii="Arial" w:hAnsi="Arial" w:cs="Arial"/>
        </w:rPr>
        <w:t>must</w:t>
      </w:r>
      <w:r w:rsidRPr="00574E90">
        <w:rPr>
          <w:rFonts w:ascii="Arial" w:hAnsi="Arial" w:cs="Arial"/>
        </w:rPr>
        <w:t xml:space="preserve"> include the official Coursework Submission Cover sheet, which can be found here:</w:t>
      </w:r>
    </w:p>
    <w:p w14:paraId="3054D795" w14:textId="77777777" w:rsidR="00DD6B06" w:rsidRPr="00574E90" w:rsidRDefault="00DD6B06" w:rsidP="004C3A74">
      <w:pPr>
        <w:rPr>
          <w:rFonts w:ascii="Arial" w:hAnsi="Arial" w:cs="Arial"/>
        </w:rPr>
      </w:pPr>
    </w:p>
    <w:p w14:paraId="41DF3796" w14:textId="77777777" w:rsidR="00DD6B06" w:rsidRPr="00574E90" w:rsidRDefault="00295F28" w:rsidP="004C3A74">
      <w:pPr>
        <w:rPr>
          <w:rFonts w:ascii="Arial" w:hAnsi="Arial" w:cs="Arial"/>
        </w:rPr>
      </w:pPr>
      <w:hyperlink r:id="rId8" w:history="1">
        <w:r w:rsidR="00DD6B06" w:rsidRPr="00574E90">
          <w:rPr>
            <w:rStyle w:val="Hyperlink"/>
            <w:rFonts w:ascii="Arial" w:hAnsi="Arial" w:cs="Arial"/>
          </w:rPr>
          <w:t>https://docs.cs.cf.ac.uk/downloads/coursework/Coversheet.pdf</w:t>
        </w:r>
      </w:hyperlink>
    </w:p>
    <w:p w14:paraId="2B6441C5" w14:textId="77777777" w:rsidR="00B4392E" w:rsidRPr="00574E90" w:rsidRDefault="00B4392E">
      <w:pPr>
        <w:pBdr>
          <w:bottom w:val="single" w:sz="6" w:space="1" w:color="auto"/>
        </w:pBdr>
        <w:rPr>
          <w:rFonts w:ascii="Arial" w:hAnsi="Arial" w:cs="Arial"/>
        </w:rPr>
      </w:pPr>
    </w:p>
    <w:p w14:paraId="403BF8F6" w14:textId="77777777" w:rsidR="00C4569E" w:rsidRPr="00574E90" w:rsidRDefault="00C4569E" w:rsidP="004C3A74">
      <w:pPr>
        <w:pStyle w:val="Heading2"/>
        <w:rPr>
          <w:rFonts w:ascii="Arial" w:hAnsi="Arial" w:cs="Arial"/>
          <w:sz w:val="24"/>
          <w:szCs w:val="24"/>
        </w:rPr>
      </w:pPr>
      <w:r w:rsidRPr="00574E90">
        <w:rPr>
          <w:rFonts w:ascii="Arial" w:hAnsi="Arial" w:cs="Arial"/>
          <w:sz w:val="24"/>
          <w:szCs w:val="24"/>
        </w:rPr>
        <w:t>Submission Instructions</w:t>
      </w:r>
    </w:p>
    <w:p w14:paraId="57CAB967" w14:textId="77777777" w:rsidR="00705BD3" w:rsidRPr="00574E90" w:rsidRDefault="00705BD3" w:rsidP="00705BD3">
      <w:pPr>
        <w:rPr>
          <w:rFonts w:ascii="Arial" w:hAnsi="Arial" w:cs="Arial"/>
          <w:i/>
        </w:rPr>
      </w:pPr>
    </w:p>
    <w:p w14:paraId="17377B90" w14:textId="4154EDB9" w:rsidR="00603A30" w:rsidRDefault="00603A30" w:rsidP="00603A30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DD2670">
        <w:rPr>
          <w:rFonts w:ascii="Arial" w:hAnsi="Arial" w:cs="Arial"/>
          <w:bCs/>
        </w:rPr>
        <w:t xml:space="preserve">The coursework coversheet should include your student number and </w:t>
      </w:r>
      <w:r w:rsidRPr="00DD2670">
        <w:rPr>
          <w:rFonts w:ascii="Arial" w:hAnsi="Arial" w:cs="Arial"/>
          <w:color w:val="000000"/>
        </w:rPr>
        <w:t xml:space="preserve">at the end of your report please add the </w:t>
      </w:r>
      <w:r w:rsidR="00F82A44">
        <w:rPr>
          <w:rFonts w:ascii="Arial" w:hAnsi="Arial" w:cs="Arial"/>
          <w:color w:val="000000"/>
        </w:rPr>
        <w:t xml:space="preserve">self and </w:t>
      </w:r>
      <w:r w:rsidRPr="00DD2670">
        <w:rPr>
          <w:rFonts w:ascii="Arial" w:hAnsi="Arial" w:cs="Arial"/>
          <w:color w:val="000000"/>
        </w:rPr>
        <w:t>peer contribution report for</w:t>
      </w:r>
      <w:r w:rsidR="00F82A44">
        <w:rPr>
          <w:rFonts w:ascii="Arial" w:hAnsi="Arial" w:cs="Arial"/>
          <w:color w:val="000000"/>
        </w:rPr>
        <w:t xml:space="preserve"> yourself and</w:t>
      </w:r>
      <w:r w:rsidRPr="00DD2670">
        <w:rPr>
          <w:rFonts w:ascii="Arial" w:hAnsi="Arial" w:cs="Arial"/>
          <w:color w:val="000000"/>
        </w:rPr>
        <w:t xml:space="preserve"> the other people in your team. </w:t>
      </w:r>
      <w:r w:rsidRPr="00DD2670">
        <w:rPr>
          <w:rFonts w:ascii="Arial" w:hAnsi="Arial" w:cs="Arial"/>
          <w:bCs/>
        </w:rPr>
        <w:t>Your individual report</w:t>
      </w:r>
      <w:r w:rsidRPr="00DD2670">
        <w:rPr>
          <w:rFonts w:ascii="Arial" w:hAnsi="Arial" w:cs="Arial"/>
        </w:rPr>
        <w:t xml:space="preserve"> should be s</w:t>
      </w:r>
      <w:r w:rsidRPr="00DD2670">
        <w:rPr>
          <w:rFonts w:ascii="Arial" w:hAnsi="Arial" w:cs="Arial"/>
          <w:bCs/>
        </w:rPr>
        <w:t xml:space="preserve">ubmitted, as a </w:t>
      </w:r>
      <w:r w:rsidRPr="00DD2670">
        <w:rPr>
          <w:rFonts w:ascii="Arial" w:hAnsi="Arial" w:cs="Arial"/>
          <w:b/>
          <w:bCs/>
        </w:rPr>
        <w:t>single pdf document</w:t>
      </w:r>
      <w:r w:rsidRPr="00DD2670">
        <w:rPr>
          <w:rFonts w:ascii="Arial" w:hAnsi="Arial" w:cs="Arial"/>
          <w:bCs/>
        </w:rPr>
        <w:t xml:space="preserve">, via </w:t>
      </w:r>
      <w:r w:rsidRPr="00405E0A">
        <w:rPr>
          <w:rFonts w:ascii="Arial" w:hAnsi="Arial" w:cs="Arial"/>
          <w:bCs/>
        </w:rPr>
        <w:t>Learning Central</w:t>
      </w:r>
      <w:r>
        <w:rPr>
          <w:rFonts w:ascii="Arial" w:hAnsi="Arial" w:cs="Arial"/>
          <w:bCs/>
        </w:rPr>
        <w:t xml:space="preserve"> by 9:30am</w:t>
      </w:r>
      <w:r w:rsidRPr="00405E0A">
        <w:rPr>
          <w:rFonts w:ascii="Arial" w:hAnsi="Arial" w:cs="Arial"/>
          <w:bCs/>
        </w:rPr>
        <w:t xml:space="preserve"> on </w:t>
      </w:r>
      <w:r w:rsidR="00F82A44">
        <w:rPr>
          <w:rFonts w:ascii="Arial" w:hAnsi="Arial" w:cs="Arial"/>
          <w:bCs/>
        </w:rPr>
        <w:t>Wednes</w:t>
      </w:r>
      <w:r>
        <w:rPr>
          <w:rFonts w:ascii="Arial" w:hAnsi="Arial" w:cs="Arial"/>
          <w:bCs/>
        </w:rPr>
        <w:t xml:space="preserve">day </w:t>
      </w:r>
      <w:r w:rsidR="00F82A44">
        <w:rPr>
          <w:rFonts w:ascii="Arial" w:hAnsi="Arial" w:cs="Arial"/>
          <w:bCs/>
        </w:rPr>
        <w:t>8</w:t>
      </w:r>
      <w:r w:rsidRPr="00396ECD">
        <w:rPr>
          <w:rFonts w:ascii="Arial" w:hAnsi="Arial" w:cs="Arial"/>
          <w:bCs/>
          <w:vertAlign w:val="superscript"/>
        </w:rPr>
        <w:t>th</w:t>
      </w:r>
      <w:r w:rsidRPr="00396ECD">
        <w:rPr>
          <w:rFonts w:ascii="Arial" w:hAnsi="Arial" w:cs="Arial"/>
          <w:bCs/>
        </w:rPr>
        <w:t xml:space="preserve"> May</w:t>
      </w:r>
      <w:r w:rsidRPr="00405E0A">
        <w:rPr>
          <w:rFonts w:ascii="Arial" w:hAnsi="Arial" w:cs="Arial"/>
          <w:bCs/>
        </w:rPr>
        <w:t>.</w:t>
      </w:r>
      <w:r w:rsidRPr="00DD2670">
        <w:rPr>
          <w:rFonts w:ascii="Arial" w:hAnsi="Arial" w:cs="Arial"/>
          <w:bCs/>
        </w:rPr>
        <w:t xml:space="preserve"> (</w:t>
      </w:r>
      <w:r w:rsidRPr="00DD2670">
        <w:rPr>
          <w:rFonts w:ascii="Arial" w:hAnsi="Arial" w:cs="Arial"/>
        </w:rPr>
        <w:t xml:space="preserve">Use your student number as part of the name of the file). If you have any difficulties submitting via Learning Central you MUST e-mail the module leader </w:t>
      </w:r>
      <w:r w:rsidRPr="00DD2670">
        <w:rPr>
          <w:rFonts w:ascii="Arial" w:hAnsi="Arial" w:cs="Arial"/>
          <w:b/>
        </w:rPr>
        <w:t>Helen Phillips</w:t>
      </w:r>
      <w:r w:rsidRPr="00DD2670">
        <w:rPr>
          <w:rFonts w:ascii="Arial" w:hAnsi="Arial" w:cs="Arial"/>
        </w:rPr>
        <w:t xml:space="preserve"> (</w:t>
      </w:r>
      <w:hyperlink r:id="rId9" w:history="1">
        <w:r w:rsidRPr="00DD2670">
          <w:rPr>
            <w:rStyle w:val="Hyperlink"/>
            <w:rFonts w:ascii="Arial" w:hAnsi="Arial" w:cs="Arial"/>
          </w:rPr>
          <w:t>PhillipsHR@cardiff.ac.uk</w:t>
        </w:r>
      </w:hyperlink>
      <w:r w:rsidRPr="00DD2670">
        <w:rPr>
          <w:rFonts w:ascii="Arial" w:hAnsi="Arial" w:cs="Arial"/>
        </w:rPr>
        <w:t>) at least half an hour before the deadline time.</w:t>
      </w:r>
      <w:r w:rsidRPr="00DD2670">
        <w:rPr>
          <w:rFonts w:ascii="Arial" w:hAnsi="Arial" w:cs="Arial"/>
          <w:bCs/>
        </w:rPr>
        <w:t xml:space="preserve">  </w:t>
      </w:r>
    </w:p>
    <w:p w14:paraId="468C004E" w14:textId="77777777" w:rsidR="00574E90" w:rsidRPr="00574E90" w:rsidRDefault="00574E90" w:rsidP="00574E90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560"/>
        <w:gridCol w:w="1584"/>
        <w:gridCol w:w="3033"/>
      </w:tblGrid>
      <w:tr w:rsidR="00574E90" w:rsidRPr="00574E90" w14:paraId="00EEE77A" w14:textId="77777777" w:rsidTr="00CF1D88">
        <w:trPr>
          <w:trHeight w:val="197"/>
          <w:jc w:val="center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484A2" w14:textId="77777777" w:rsidR="00574E90" w:rsidRPr="00574E90" w:rsidRDefault="00574E90" w:rsidP="00630EE6">
            <w:pPr>
              <w:rPr>
                <w:rFonts w:ascii="Arial" w:hAnsi="Arial" w:cs="Arial"/>
              </w:rPr>
            </w:pPr>
            <w:r w:rsidRPr="00574E90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0FB97" w14:textId="77777777" w:rsidR="00574E90" w:rsidRPr="00574E90" w:rsidRDefault="00574E90" w:rsidP="00630EE6">
            <w:pPr>
              <w:rPr>
                <w:rFonts w:ascii="Arial" w:hAnsi="Arial" w:cs="Arial"/>
              </w:rPr>
            </w:pPr>
            <w:r w:rsidRPr="00574E90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0A74D" w14:textId="77777777" w:rsidR="00574E90" w:rsidRPr="00574E90" w:rsidRDefault="00574E90" w:rsidP="00630EE6">
            <w:pPr>
              <w:rPr>
                <w:rFonts w:ascii="Arial" w:hAnsi="Arial" w:cs="Arial"/>
              </w:rPr>
            </w:pPr>
            <w:r w:rsidRPr="00574E90"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574E90" w:rsidRPr="00574E90" w14:paraId="5DCD4E10" w14:textId="77777777" w:rsidTr="00603A30">
        <w:trPr>
          <w:trHeight w:val="348"/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2F721" w14:textId="77777777" w:rsidR="00603A30" w:rsidRPr="00832554" w:rsidRDefault="00603A30" w:rsidP="00603A30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 xml:space="preserve">Individual report </w:t>
            </w:r>
          </w:p>
          <w:p w14:paraId="063F9598" w14:textId="77777777" w:rsidR="00603A30" w:rsidRDefault="00603A30" w:rsidP="00603A30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 xml:space="preserve">Including </w:t>
            </w:r>
          </w:p>
          <w:p w14:paraId="505A96AC" w14:textId="77777777" w:rsidR="00603A30" w:rsidRDefault="00603A30" w:rsidP="00603A30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 xml:space="preserve">Cover sheet and </w:t>
            </w:r>
          </w:p>
          <w:p w14:paraId="3E533600" w14:textId="70F5C7C6" w:rsidR="00476BC6" w:rsidRPr="00574E90" w:rsidRDefault="00F82A44" w:rsidP="00603A30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Self / </w:t>
            </w:r>
            <w:r w:rsidR="00603A30" w:rsidRPr="00832554">
              <w:rPr>
                <w:rFonts w:ascii="Helvetica" w:hAnsi="Helvetica"/>
                <w:color w:val="000000"/>
                <w:sz w:val="22"/>
                <w:szCs w:val="22"/>
              </w:rPr>
              <w:t>peer appraisal of team.</w:t>
            </w:r>
            <w:r w:rsidR="00603A30">
              <w:rPr>
                <w:rFonts w:ascii="Helvetica" w:hAnsi="Helvetica"/>
                <w:color w:val="000000"/>
                <w:sz w:val="15"/>
                <w:szCs w:val="15"/>
              </w:rPr>
              <w:t xml:space="preserve"> </w:t>
            </w:r>
            <w:r w:rsidR="00603A30" w:rsidRPr="00871373">
              <w:rPr>
                <w:rFonts w:ascii="Helvetica" w:hAnsi="Helvetic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7EF6" w14:textId="77777777" w:rsidR="00574E90" w:rsidRPr="00574E90" w:rsidRDefault="00574E90" w:rsidP="00630EE6">
            <w:pPr>
              <w:rPr>
                <w:rFonts w:ascii="Arial" w:hAnsi="Arial" w:cs="Arial"/>
              </w:rPr>
            </w:pPr>
            <w:r w:rsidRPr="00574E90">
              <w:rPr>
                <w:rFonts w:ascii="Arial" w:hAnsi="Arial" w:cs="Arial"/>
                <w:b/>
                <w:bCs/>
                <w:color w:val="000000"/>
              </w:rPr>
              <w:t>Compulsory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2587F" w14:textId="77777777" w:rsidR="00574E90" w:rsidRPr="00574E90" w:rsidRDefault="00574E90" w:rsidP="00630EE6">
            <w:pPr>
              <w:rPr>
                <w:rFonts w:ascii="Arial" w:hAnsi="Arial" w:cs="Arial"/>
              </w:rPr>
            </w:pPr>
            <w:r w:rsidRPr="00574E90">
              <w:rPr>
                <w:rFonts w:ascii="Arial" w:hAnsi="Arial" w:cs="Arial"/>
                <w:color w:val="000000"/>
              </w:rPr>
              <w:t>One  .pdf  file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9AB4B" w14:textId="77777777" w:rsidR="00574E90" w:rsidRPr="00574E90" w:rsidRDefault="00603A30" w:rsidP="00630EE6">
            <w:pPr>
              <w:rPr>
                <w:rFonts w:ascii="Arial" w:hAnsi="Arial" w:cs="Arial"/>
              </w:rPr>
            </w:pP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>[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student_</w:t>
            </w: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>number]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_report</w:t>
            </w:r>
            <w:r w:rsidRPr="00832554">
              <w:rPr>
                <w:rFonts w:ascii="Helvetica" w:hAnsi="Helvetica"/>
                <w:color w:val="000000"/>
                <w:sz w:val="22"/>
                <w:szCs w:val="22"/>
              </w:rPr>
              <w:t>.pdf</w:t>
            </w:r>
          </w:p>
        </w:tc>
      </w:tr>
    </w:tbl>
    <w:p w14:paraId="2838A0BE" w14:textId="77777777" w:rsidR="00936318" w:rsidRPr="00574E90" w:rsidRDefault="00936318" w:rsidP="00C4569E">
      <w:pPr>
        <w:rPr>
          <w:rFonts w:ascii="Arial" w:hAnsi="Arial" w:cs="Arial"/>
          <w:i/>
        </w:rPr>
      </w:pPr>
    </w:p>
    <w:p w14:paraId="1F7B6634" w14:textId="77777777" w:rsidR="004C3A74" w:rsidRPr="00574E90" w:rsidRDefault="00936318" w:rsidP="00C4569E">
      <w:pPr>
        <w:rPr>
          <w:rFonts w:ascii="Arial" w:hAnsi="Arial" w:cs="Arial"/>
          <w:b/>
        </w:rPr>
      </w:pPr>
      <w:r w:rsidRPr="00574E90">
        <w:rPr>
          <w:rFonts w:ascii="Arial" w:hAnsi="Arial" w:cs="Arial"/>
        </w:rPr>
        <w:t xml:space="preserve">Any deviation from </w:t>
      </w:r>
      <w:r w:rsidR="00705BD3" w:rsidRPr="00574E90">
        <w:rPr>
          <w:rFonts w:ascii="Arial" w:hAnsi="Arial" w:cs="Arial"/>
        </w:rPr>
        <w:t xml:space="preserve">the </w:t>
      </w:r>
      <w:r w:rsidR="008E314D" w:rsidRPr="00574E90">
        <w:rPr>
          <w:rFonts w:ascii="Arial" w:hAnsi="Arial" w:cs="Arial"/>
        </w:rPr>
        <w:t>submission instructions above (including the number and types of files submitted)</w:t>
      </w:r>
      <w:r w:rsidRPr="00574E90">
        <w:rPr>
          <w:rFonts w:ascii="Arial" w:hAnsi="Arial" w:cs="Arial"/>
        </w:rPr>
        <w:t xml:space="preserve"> may r</w:t>
      </w:r>
      <w:r w:rsidR="004B1F67" w:rsidRPr="00574E90">
        <w:rPr>
          <w:rFonts w:ascii="Arial" w:hAnsi="Arial" w:cs="Arial"/>
        </w:rPr>
        <w:t>esult in a mark of zero for the assessment or</w:t>
      </w:r>
      <w:r w:rsidRPr="00574E90">
        <w:rPr>
          <w:rFonts w:ascii="Arial" w:hAnsi="Arial" w:cs="Arial"/>
        </w:rPr>
        <w:t xml:space="preserve"> question</w:t>
      </w:r>
      <w:r w:rsidR="004B1F67" w:rsidRPr="00574E90">
        <w:rPr>
          <w:rFonts w:ascii="Arial" w:hAnsi="Arial" w:cs="Arial"/>
        </w:rPr>
        <w:t xml:space="preserve"> part</w:t>
      </w:r>
      <w:r w:rsidRPr="00574E90">
        <w:rPr>
          <w:rFonts w:ascii="Arial" w:hAnsi="Arial" w:cs="Arial"/>
        </w:rPr>
        <w:t>.</w:t>
      </w:r>
    </w:p>
    <w:p w14:paraId="5C0C8FD0" w14:textId="77777777" w:rsidR="00533599" w:rsidRPr="00574E90" w:rsidRDefault="00533599">
      <w:pPr>
        <w:pBdr>
          <w:bottom w:val="single" w:sz="6" w:space="1" w:color="auto"/>
        </w:pBdr>
        <w:rPr>
          <w:rFonts w:ascii="Arial" w:hAnsi="Arial" w:cs="Arial"/>
        </w:rPr>
      </w:pPr>
    </w:p>
    <w:p w14:paraId="68F5FDDE" w14:textId="77777777" w:rsidR="00603A30" w:rsidRDefault="00603A30" w:rsidP="00DD7E1F">
      <w:pPr>
        <w:pStyle w:val="Heading2"/>
        <w:rPr>
          <w:rFonts w:ascii="Arial" w:hAnsi="Arial" w:cs="Arial"/>
          <w:sz w:val="24"/>
          <w:szCs w:val="24"/>
        </w:rPr>
      </w:pPr>
    </w:p>
    <w:p w14:paraId="40192FA6" w14:textId="77777777" w:rsidR="00603A30" w:rsidRDefault="00603A30" w:rsidP="00DD7E1F">
      <w:pPr>
        <w:pStyle w:val="Heading2"/>
        <w:rPr>
          <w:rFonts w:ascii="Arial" w:hAnsi="Arial" w:cs="Arial"/>
          <w:sz w:val="24"/>
          <w:szCs w:val="24"/>
        </w:rPr>
      </w:pPr>
    </w:p>
    <w:p w14:paraId="2145D2C4" w14:textId="77777777" w:rsidR="00603A30" w:rsidRPr="00603A30" w:rsidRDefault="00603A30" w:rsidP="00603A30"/>
    <w:p w14:paraId="0EB36C6B" w14:textId="77777777" w:rsidR="00603A30" w:rsidRDefault="00603A30" w:rsidP="00DD7E1F">
      <w:pPr>
        <w:pStyle w:val="Heading2"/>
        <w:rPr>
          <w:rFonts w:ascii="Arial" w:hAnsi="Arial" w:cs="Arial"/>
          <w:sz w:val="24"/>
          <w:szCs w:val="24"/>
        </w:rPr>
      </w:pPr>
    </w:p>
    <w:p w14:paraId="1452F5BA" w14:textId="77777777" w:rsidR="00533599" w:rsidRPr="00574E90" w:rsidRDefault="00BA2183" w:rsidP="00DD7E1F">
      <w:pPr>
        <w:pStyle w:val="Heading2"/>
        <w:rPr>
          <w:rFonts w:ascii="Arial" w:hAnsi="Arial" w:cs="Arial"/>
          <w:sz w:val="24"/>
          <w:szCs w:val="24"/>
        </w:rPr>
      </w:pPr>
      <w:r w:rsidRPr="00574E90">
        <w:rPr>
          <w:rFonts w:ascii="Arial" w:hAnsi="Arial" w:cs="Arial"/>
          <w:sz w:val="24"/>
          <w:szCs w:val="24"/>
        </w:rPr>
        <w:t>Assignment</w:t>
      </w:r>
    </w:p>
    <w:p w14:paraId="4DA9A488" w14:textId="77777777" w:rsidR="00603A30" w:rsidRDefault="00603A30" w:rsidP="00603A30">
      <w:pPr>
        <w:ind w:right="-341"/>
        <w:jc w:val="center"/>
        <w:rPr>
          <w:rFonts w:ascii="Arial" w:hAnsi="Arial" w:cs="Arial"/>
          <w:b/>
        </w:rPr>
      </w:pPr>
      <w:r w:rsidRPr="004D49CD">
        <w:rPr>
          <w:rFonts w:ascii="Arial" w:hAnsi="Arial" w:cs="Arial"/>
          <w:b/>
        </w:rPr>
        <w:t>Task in summary</w:t>
      </w:r>
    </w:p>
    <w:p w14:paraId="0019C595" w14:textId="77777777" w:rsidR="00603A30" w:rsidRPr="004D49CD" w:rsidRDefault="00603A30" w:rsidP="00603A30">
      <w:pPr>
        <w:ind w:right="-341"/>
        <w:jc w:val="center"/>
        <w:rPr>
          <w:rFonts w:ascii="Arial" w:hAnsi="Arial" w:cs="Arial"/>
          <w:b/>
        </w:rPr>
      </w:pPr>
    </w:p>
    <w:p w14:paraId="77BDA63D" w14:textId="77777777" w:rsidR="00603A30" w:rsidRPr="004D49CD" w:rsidRDefault="00603A30" w:rsidP="00603A30">
      <w:pPr>
        <w:ind w:right="-341"/>
        <w:jc w:val="both"/>
        <w:rPr>
          <w:rFonts w:ascii="Arial" w:hAnsi="Arial" w:cs="Arial"/>
        </w:rPr>
      </w:pPr>
      <w:r w:rsidRPr="004D49CD">
        <w:rPr>
          <w:rFonts w:ascii="Arial" w:hAnsi="Arial" w:cs="Arial"/>
        </w:rPr>
        <w:t xml:space="preserve">You need to write an individual report that </w:t>
      </w:r>
    </w:p>
    <w:p w14:paraId="419F6C72" w14:textId="7230B81B" w:rsidR="00603A30" w:rsidRPr="00AF4FF6" w:rsidRDefault="00603A30" w:rsidP="00603A30">
      <w:pPr>
        <w:numPr>
          <w:ilvl w:val="0"/>
          <w:numId w:val="32"/>
        </w:numPr>
        <w:ind w:right="-341"/>
        <w:jc w:val="both"/>
        <w:rPr>
          <w:rFonts w:ascii="Arial" w:hAnsi="Arial" w:cs="Arial"/>
        </w:rPr>
      </w:pPr>
      <w:r w:rsidRPr="00AF4FF6">
        <w:rPr>
          <w:rFonts w:ascii="Arial" w:hAnsi="Arial" w:cs="Arial"/>
        </w:rPr>
        <w:t>Evaluates techniques used in developing your prototype and reflects on pe</w:t>
      </w:r>
      <w:r>
        <w:rPr>
          <w:rFonts w:ascii="Arial" w:hAnsi="Arial" w:cs="Arial"/>
        </w:rPr>
        <w:t xml:space="preserve">rsonal achievements and learning gained </w:t>
      </w:r>
      <w:r w:rsidRPr="00AF4FF6">
        <w:rPr>
          <w:rFonts w:ascii="Arial" w:hAnsi="Arial" w:cs="Arial"/>
        </w:rPr>
        <w:t>from your experience having undertaken the team exercise for module CM</w:t>
      </w:r>
      <w:r w:rsidR="00F82A44">
        <w:rPr>
          <w:rFonts w:ascii="Arial" w:hAnsi="Arial" w:cs="Arial"/>
        </w:rPr>
        <w:t xml:space="preserve">1202 Developing Quality Software. </w:t>
      </w:r>
      <w:r w:rsidRPr="00AF4FF6">
        <w:rPr>
          <w:rFonts w:ascii="Arial" w:hAnsi="Arial" w:cs="Arial"/>
        </w:rPr>
        <w:t xml:space="preserve"> </w:t>
      </w:r>
    </w:p>
    <w:p w14:paraId="1C102377" w14:textId="77777777" w:rsidR="00603A30" w:rsidRPr="004D49CD" w:rsidRDefault="00603A30" w:rsidP="00603A30">
      <w:pPr>
        <w:ind w:right="-341"/>
        <w:jc w:val="both"/>
        <w:rPr>
          <w:rFonts w:ascii="Arial" w:hAnsi="Arial" w:cs="Arial"/>
        </w:rPr>
      </w:pPr>
    </w:p>
    <w:p w14:paraId="322D3BBC" w14:textId="77777777" w:rsidR="00603A30" w:rsidRDefault="00603A30" w:rsidP="00603A30">
      <w:pPr>
        <w:ind w:right="-341"/>
        <w:jc w:val="both"/>
        <w:rPr>
          <w:rFonts w:ascii="Arial" w:hAnsi="Arial" w:cs="Arial"/>
        </w:rPr>
      </w:pPr>
      <w:r w:rsidRPr="004D49CD">
        <w:rPr>
          <w:rFonts w:ascii="Arial" w:hAnsi="Arial" w:cs="Arial"/>
        </w:rPr>
        <w:t>You will be expected to refer</w:t>
      </w:r>
      <w:r>
        <w:rPr>
          <w:rFonts w:ascii="Arial" w:hAnsi="Arial" w:cs="Arial"/>
        </w:rPr>
        <w:t>ence</w:t>
      </w:r>
      <w:r w:rsidRPr="004D49CD">
        <w:rPr>
          <w:rFonts w:ascii="Arial" w:hAnsi="Arial" w:cs="Arial"/>
        </w:rPr>
        <w:t xml:space="preserve"> lecture materials and </w:t>
      </w:r>
      <w:r>
        <w:rPr>
          <w:rFonts w:ascii="Arial" w:hAnsi="Arial" w:cs="Arial"/>
        </w:rPr>
        <w:t xml:space="preserve">refer to </w:t>
      </w:r>
      <w:r w:rsidRPr="004D49CD">
        <w:rPr>
          <w:rFonts w:ascii="Arial" w:hAnsi="Arial" w:cs="Arial"/>
        </w:rPr>
        <w:t xml:space="preserve">your team experience to produce an individual reflective report, </w:t>
      </w:r>
    </w:p>
    <w:p w14:paraId="0C597B49" w14:textId="77777777" w:rsidR="00603A30" w:rsidRDefault="00603A30" w:rsidP="00603A30">
      <w:pPr>
        <w:numPr>
          <w:ilvl w:val="0"/>
          <w:numId w:val="33"/>
        </w:numPr>
        <w:ind w:right="-341"/>
        <w:jc w:val="both"/>
        <w:rPr>
          <w:rFonts w:ascii="Arial" w:hAnsi="Arial" w:cs="Arial"/>
        </w:rPr>
      </w:pPr>
      <w:r w:rsidRPr="004D49CD">
        <w:rPr>
          <w:rFonts w:ascii="Arial" w:hAnsi="Arial" w:cs="Arial"/>
        </w:rPr>
        <w:t>which critically analyses the effectiveness of yourself and the team,</w:t>
      </w:r>
    </w:p>
    <w:p w14:paraId="5FDB46C8" w14:textId="77777777" w:rsidR="00603A30" w:rsidRPr="000811D0" w:rsidRDefault="00603A30" w:rsidP="00603A30">
      <w:pPr>
        <w:numPr>
          <w:ilvl w:val="0"/>
          <w:numId w:val="33"/>
        </w:numPr>
        <w:ind w:right="-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4D49CD">
        <w:rPr>
          <w:rFonts w:ascii="Arial" w:hAnsi="Arial" w:cs="Arial"/>
        </w:rPr>
        <w:t>evaluate</w:t>
      </w:r>
      <w:r>
        <w:rPr>
          <w:rFonts w:ascii="Arial" w:hAnsi="Arial" w:cs="Arial"/>
        </w:rPr>
        <w:t>s</w:t>
      </w:r>
      <w:r w:rsidRPr="004D49CD">
        <w:rPr>
          <w:rFonts w:ascii="Arial" w:hAnsi="Arial" w:cs="Arial"/>
        </w:rPr>
        <w:t xml:space="preserve"> the various techniques used in each stage of the development</w:t>
      </w:r>
      <w:r w:rsidRPr="000937BC">
        <w:rPr>
          <w:rFonts w:ascii="Arial" w:hAnsi="Arial" w:cs="Arial"/>
        </w:rPr>
        <w:t xml:space="preserve"> process.</w:t>
      </w:r>
      <w:r w:rsidRPr="004D49CD">
        <w:rPr>
          <w:rFonts w:ascii="Arial" w:hAnsi="Arial" w:cs="Arial"/>
          <w:sz w:val="22"/>
          <w:szCs w:val="22"/>
        </w:rPr>
        <w:t xml:space="preserve"> </w:t>
      </w:r>
    </w:p>
    <w:p w14:paraId="7A374763" w14:textId="77777777" w:rsidR="000811D0" w:rsidRDefault="000811D0" w:rsidP="000811D0">
      <w:pPr>
        <w:ind w:right="-341"/>
        <w:jc w:val="both"/>
        <w:rPr>
          <w:rFonts w:ascii="Arial" w:hAnsi="Arial" w:cs="Arial"/>
          <w:sz w:val="22"/>
          <w:szCs w:val="22"/>
        </w:rPr>
      </w:pPr>
    </w:p>
    <w:p w14:paraId="35BA8DE9" w14:textId="77777777" w:rsidR="00603A30" w:rsidRPr="004D49CD" w:rsidRDefault="00603A30" w:rsidP="00603A30">
      <w:pPr>
        <w:ind w:right="-341"/>
        <w:jc w:val="both"/>
        <w:rPr>
          <w:rFonts w:ascii="Arial" w:hAnsi="Arial" w:cs="Arial"/>
          <w:b/>
        </w:rPr>
      </w:pPr>
      <w:r w:rsidRPr="004D49CD">
        <w:rPr>
          <w:rFonts w:ascii="Arial" w:hAnsi="Arial" w:cs="Arial"/>
          <w:b/>
        </w:rPr>
        <w:t>Your report needs to cover the following sections</w:t>
      </w:r>
    </w:p>
    <w:p w14:paraId="50E301AE" w14:textId="0B98451E" w:rsidR="00603A30" w:rsidRDefault="00603A30" w:rsidP="00603A30">
      <w:pPr>
        <w:numPr>
          <w:ilvl w:val="0"/>
          <w:numId w:val="34"/>
        </w:numPr>
        <w:ind w:right="-341"/>
        <w:rPr>
          <w:rFonts w:ascii="Arial" w:hAnsi="Arial" w:cs="Arial"/>
        </w:rPr>
      </w:pPr>
      <w:r w:rsidRPr="004D49CD">
        <w:rPr>
          <w:rFonts w:ascii="Arial" w:hAnsi="Arial" w:cs="Arial"/>
        </w:rPr>
        <w:t xml:space="preserve">Team </w:t>
      </w:r>
      <w:r w:rsidR="00545D74">
        <w:rPr>
          <w:rFonts w:ascii="Arial" w:hAnsi="Arial" w:cs="Arial"/>
        </w:rPr>
        <w:t>Evaluation (</w:t>
      </w:r>
      <w:r w:rsidR="005F787C">
        <w:rPr>
          <w:rFonts w:ascii="Arial" w:hAnsi="Arial" w:cs="Arial"/>
        </w:rPr>
        <w:t xml:space="preserve">Approx. </w:t>
      </w:r>
      <w:r w:rsidR="00F82A44">
        <w:rPr>
          <w:rFonts w:ascii="Arial" w:hAnsi="Arial" w:cs="Arial"/>
        </w:rPr>
        <w:t>6</w:t>
      </w:r>
      <w:r w:rsidR="00545D74">
        <w:rPr>
          <w:rFonts w:ascii="Arial" w:hAnsi="Arial" w:cs="Arial"/>
        </w:rPr>
        <w:t>00 words)</w:t>
      </w:r>
    </w:p>
    <w:p w14:paraId="181D491D" w14:textId="604D16C4" w:rsidR="00603A30" w:rsidRDefault="00603A30" w:rsidP="00603A30">
      <w:pPr>
        <w:numPr>
          <w:ilvl w:val="1"/>
          <w:numId w:val="34"/>
        </w:numPr>
        <w:ind w:right="-341"/>
        <w:rPr>
          <w:rFonts w:ascii="Arial" w:hAnsi="Arial" w:cs="Arial"/>
        </w:rPr>
      </w:pPr>
      <w:r w:rsidRPr="00EA4DC7">
        <w:rPr>
          <w:rFonts w:ascii="Arial" w:hAnsi="Arial" w:cs="Arial"/>
        </w:rPr>
        <w:t xml:space="preserve">Select the </w:t>
      </w:r>
      <w:r w:rsidRPr="00EA4DC7">
        <w:rPr>
          <w:rFonts w:ascii="Arial" w:hAnsi="Arial" w:cs="Arial"/>
          <w:b/>
        </w:rPr>
        <w:t>most appropriate</w:t>
      </w:r>
      <w:r>
        <w:rPr>
          <w:rFonts w:ascii="Arial" w:hAnsi="Arial" w:cs="Arial"/>
        </w:rPr>
        <w:t xml:space="preserve"> team dynamics theory</w:t>
      </w:r>
      <w:r w:rsidRPr="00EA4DC7">
        <w:rPr>
          <w:rFonts w:ascii="Arial" w:hAnsi="Arial" w:cs="Arial"/>
        </w:rPr>
        <w:t xml:space="preserve"> covered in </w:t>
      </w:r>
      <w:r w:rsidR="00F82A44">
        <w:rPr>
          <w:rFonts w:ascii="Arial" w:hAnsi="Arial" w:cs="Arial"/>
        </w:rPr>
        <w:t>the module</w:t>
      </w:r>
      <w:r w:rsidRPr="00EA4DC7">
        <w:rPr>
          <w:rFonts w:ascii="Arial" w:hAnsi="Arial" w:cs="Arial"/>
        </w:rPr>
        <w:t xml:space="preserve"> and </w:t>
      </w:r>
      <w:r w:rsidRPr="00EA4DC7">
        <w:rPr>
          <w:rFonts w:ascii="Arial" w:hAnsi="Arial" w:cs="Arial"/>
          <w:b/>
        </w:rPr>
        <w:t>evaluate</w:t>
      </w:r>
      <w:r w:rsidRPr="00EA4DC7">
        <w:rPr>
          <w:rFonts w:ascii="Arial" w:hAnsi="Arial" w:cs="Arial"/>
        </w:rPr>
        <w:t xml:space="preserve"> your team’s experience</w:t>
      </w:r>
      <w:r>
        <w:rPr>
          <w:rFonts w:ascii="Arial" w:hAnsi="Arial" w:cs="Arial"/>
        </w:rPr>
        <w:t xml:space="preserve"> against that theory</w:t>
      </w:r>
      <w:r w:rsidRPr="00EA4DC7">
        <w:rPr>
          <w:rFonts w:ascii="Arial" w:hAnsi="Arial" w:cs="Arial"/>
        </w:rPr>
        <w:t>, using example</w:t>
      </w:r>
      <w:r w:rsidR="00170CFE">
        <w:rPr>
          <w:rFonts w:ascii="Arial" w:hAnsi="Arial" w:cs="Arial"/>
        </w:rPr>
        <w:t>s</w:t>
      </w:r>
      <w:r w:rsidRPr="00EA4DC7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compare</w:t>
      </w:r>
      <w:r w:rsidRPr="00EA4DC7">
        <w:rPr>
          <w:rFonts w:ascii="Arial" w:hAnsi="Arial" w:cs="Arial"/>
        </w:rPr>
        <w:t xml:space="preserve"> and contrast</w:t>
      </w:r>
      <w:r>
        <w:rPr>
          <w:rFonts w:ascii="Arial" w:hAnsi="Arial" w:cs="Arial"/>
        </w:rPr>
        <w:t>.</w:t>
      </w:r>
    </w:p>
    <w:p w14:paraId="368A9A61" w14:textId="77777777" w:rsidR="00603A30" w:rsidRPr="00EA4DC7" w:rsidRDefault="00603A30" w:rsidP="00603A30">
      <w:pPr>
        <w:numPr>
          <w:ilvl w:val="1"/>
          <w:numId w:val="34"/>
        </w:numPr>
        <w:ind w:right="-341"/>
        <w:rPr>
          <w:rFonts w:ascii="Arial" w:hAnsi="Arial" w:cs="Arial"/>
        </w:rPr>
      </w:pPr>
      <w:r w:rsidRPr="00EA4DC7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one</w:t>
      </w:r>
      <w:r w:rsidRPr="00EA4D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barrier to team working that</w:t>
      </w:r>
      <w:r w:rsidRPr="00EA4DC7">
        <w:rPr>
          <w:rFonts w:ascii="Arial" w:hAnsi="Arial" w:cs="Arial"/>
        </w:rPr>
        <w:t xml:space="preserve"> your particular team encounter</w:t>
      </w:r>
      <w:r>
        <w:rPr>
          <w:rFonts w:ascii="Arial" w:hAnsi="Arial" w:cs="Arial"/>
        </w:rPr>
        <w:t>ed</w:t>
      </w:r>
      <w:r w:rsidRPr="00EA4DC7">
        <w:rPr>
          <w:rFonts w:ascii="Arial" w:hAnsi="Arial" w:cs="Arial"/>
        </w:rPr>
        <w:t xml:space="preserve"> and </w:t>
      </w:r>
      <w:r w:rsidRPr="00EA4DC7">
        <w:rPr>
          <w:rFonts w:ascii="Arial" w:hAnsi="Arial" w:cs="Arial"/>
          <w:b/>
        </w:rPr>
        <w:t xml:space="preserve">discuss </w:t>
      </w:r>
      <w:r w:rsidR="00170CFE">
        <w:rPr>
          <w:rFonts w:ascii="Arial" w:hAnsi="Arial" w:cs="Arial"/>
          <w:b/>
        </w:rPr>
        <w:t xml:space="preserve">the </w:t>
      </w:r>
      <w:r w:rsidRPr="00EA4DC7">
        <w:rPr>
          <w:rFonts w:ascii="Arial" w:hAnsi="Arial" w:cs="Arial"/>
          <w:b/>
        </w:rPr>
        <w:t>strategy</w:t>
      </w:r>
      <w:r w:rsidRPr="00EA4DC7">
        <w:rPr>
          <w:rFonts w:ascii="Arial" w:hAnsi="Arial" w:cs="Arial"/>
        </w:rPr>
        <w:t xml:space="preserve"> used to overcome </w:t>
      </w:r>
      <w:r w:rsidR="00170CFE">
        <w:rPr>
          <w:rFonts w:ascii="Arial" w:hAnsi="Arial" w:cs="Arial"/>
        </w:rPr>
        <w:t>it</w:t>
      </w:r>
      <w:r w:rsidRPr="00EA4DC7">
        <w:rPr>
          <w:rFonts w:ascii="Arial" w:hAnsi="Arial" w:cs="Arial"/>
        </w:rPr>
        <w:t>.</w:t>
      </w:r>
    </w:p>
    <w:p w14:paraId="7E514198" w14:textId="6BA0416C" w:rsidR="00603A30" w:rsidRPr="004D49CD" w:rsidRDefault="00603A30" w:rsidP="00603A30">
      <w:pPr>
        <w:numPr>
          <w:ilvl w:val="0"/>
          <w:numId w:val="34"/>
        </w:numPr>
        <w:ind w:right="-341"/>
        <w:rPr>
          <w:rFonts w:ascii="Arial" w:hAnsi="Arial" w:cs="Arial"/>
        </w:rPr>
      </w:pPr>
      <w:r w:rsidRPr="004D49CD">
        <w:rPr>
          <w:rFonts w:ascii="Arial" w:hAnsi="Arial" w:cs="Arial"/>
        </w:rPr>
        <w:t xml:space="preserve">Managing the Software development progress </w:t>
      </w:r>
      <w:r w:rsidR="00545D74">
        <w:rPr>
          <w:rFonts w:ascii="Arial" w:hAnsi="Arial" w:cs="Arial"/>
        </w:rPr>
        <w:t>(</w:t>
      </w:r>
      <w:r w:rsidR="005F787C">
        <w:rPr>
          <w:rFonts w:ascii="Arial" w:hAnsi="Arial" w:cs="Arial"/>
        </w:rPr>
        <w:t xml:space="preserve">Approx. </w:t>
      </w:r>
      <w:r w:rsidR="00545D74">
        <w:rPr>
          <w:rFonts w:ascii="Arial" w:hAnsi="Arial" w:cs="Arial"/>
        </w:rPr>
        <w:t>600 words)</w:t>
      </w:r>
    </w:p>
    <w:p w14:paraId="0E4E5391" w14:textId="77777777" w:rsidR="00603A30" w:rsidRPr="00055FA1" w:rsidRDefault="00603A30" w:rsidP="00603A30">
      <w:pPr>
        <w:numPr>
          <w:ilvl w:val="1"/>
          <w:numId w:val="34"/>
        </w:numPr>
        <w:ind w:right="-341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Pr="00055FA1">
        <w:rPr>
          <w:rFonts w:ascii="Arial" w:hAnsi="Arial" w:cs="Arial"/>
          <w:b/>
        </w:rPr>
        <w:t>valuate</w:t>
      </w:r>
      <w:r w:rsidRPr="004D49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effectiveness of </w:t>
      </w:r>
      <w:r w:rsidRPr="004D49CD">
        <w:rPr>
          <w:rFonts w:ascii="Arial" w:hAnsi="Arial" w:cs="Arial"/>
        </w:rPr>
        <w:t xml:space="preserve">your team’s project management, risk management </w:t>
      </w:r>
      <w:r>
        <w:rPr>
          <w:rFonts w:ascii="Arial" w:hAnsi="Arial" w:cs="Arial"/>
        </w:rPr>
        <w:t>strategies</w:t>
      </w:r>
      <w:r w:rsidRPr="004D49CD">
        <w:rPr>
          <w:rFonts w:ascii="Arial" w:hAnsi="Arial" w:cs="Arial"/>
        </w:rPr>
        <w:t xml:space="preserve"> and version control.</w:t>
      </w:r>
      <w:r>
        <w:rPr>
          <w:rFonts w:ascii="Arial" w:hAnsi="Arial" w:cs="Arial"/>
        </w:rPr>
        <w:t xml:space="preserve"> </w:t>
      </w:r>
    </w:p>
    <w:p w14:paraId="6DE89227" w14:textId="77777777" w:rsidR="00603A30" w:rsidRPr="00055FA1" w:rsidRDefault="00603A30" w:rsidP="00603A30">
      <w:pPr>
        <w:numPr>
          <w:ilvl w:val="1"/>
          <w:numId w:val="34"/>
        </w:numPr>
        <w:ind w:right="-341"/>
        <w:rPr>
          <w:rFonts w:ascii="Arial" w:hAnsi="Arial" w:cs="Arial"/>
        </w:rPr>
      </w:pPr>
      <w:r>
        <w:rPr>
          <w:rFonts w:ascii="Arial" w:hAnsi="Arial" w:cs="Arial"/>
        </w:rPr>
        <w:t xml:space="preserve">You were introduced to several different techniques during the development of this piece of software </w:t>
      </w:r>
      <w:r w:rsidRPr="00055FA1">
        <w:rPr>
          <w:rFonts w:ascii="Arial" w:hAnsi="Arial" w:cs="Arial"/>
        </w:rPr>
        <w:t>(e.g. use case descriptions, class diagrams</w:t>
      </w:r>
      <w:r>
        <w:rPr>
          <w:rFonts w:ascii="Arial" w:hAnsi="Arial" w:cs="Arial"/>
        </w:rPr>
        <w:t>, test cases</w:t>
      </w:r>
      <w:r w:rsidRPr="00055FA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Which technique did you find most beneficial </w:t>
      </w:r>
      <w:r w:rsidRPr="00055FA1">
        <w:rPr>
          <w:rFonts w:ascii="Arial" w:hAnsi="Arial" w:cs="Arial"/>
        </w:rPr>
        <w:t xml:space="preserve">for producing quality </w:t>
      </w:r>
      <w:proofErr w:type="gramStart"/>
      <w:r w:rsidRPr="00055FA1">
        <w:rPr>
          <w:rFonts w:ascii="Arial" w:hAnsi="Arial" w:cs="Arial"/>
        </w:rPr>
        <w:t>software.</w:t>
      </w:r>
      <w:proofErr w:type="gramEnd"/>
      <w:r>
        <w:rPr>
          <w:rFonts w:ascii="Arial" w:hAnsi="Arial" w:cs="Arial"/>
        </w:rPr>
        <w:t xml:space="preserve"> </w:t>
      </w:r>
      <w:r w:rsidRPr="00490680">
        <w:rPr>
          <w:rFonts w:ascii="Arial" w:hAnsi="Arial" w:cs="Arial"/>
          <w:b/>
        </w:rPr>
        <w:t>Give justification for your answer.</w:t>
      </w:r>
    </w:p>
    <w:p w14:paraId="0E3BD004" w14:textId="7DFACEE8" w:rsidR="000811D0" w:rsidRPr="004E3BE6" w:rsidRDefault="000811D0" w:rsidP="000811D0">
      <w:pPr>
        <w:numPr>
          <w:ilvl w:val="0"/>
          <w:numId w:val="34"/>
        </w:numPr>
        <w:ind w:right="-341"/>
        <w:jc w:val="both"/>
        <w:rPr>
          <w:rFonts w:ascii="Arial" w:hAnsi="Arial"/>
        </w:rPr>
      </w:pPr>
      <w:r w:rsidRPr="004A368C">
        <w:rPr>
          <w:rFonts w:ascii="Arial" w:hAnsi="Arial"/>
        </w:rPr>
        <w:t>Quality Criteria</w:t>
      </w:r>
      <w:r w:rsidR="00545D74">
        <w:rPr>
          <w:rFonts w:ascii="Arial" w:hAnsi="Arial"/>
        </w:rPr>
        <w:t xml:space="preserve"> (</w:t>
      </w:r>
      <w:r w:rsidR="005F787C">
        <w:rPr>
          <w:rFonts w:ascii="Arial" w:hAnsi="Arial"/>
        </w:rPr>
        <w:t xml:space="preserve">Approx. </w:t>
      </w:r>
      <w:r w:rsidR="00A45E0E">
        <w:rPr>
          <w:rFonts w:ascii="Arial" w:hAnsi="Arial"/>
        </w:rPr>
        <w:t>7</w:t>
      </w:r>
      <w:r w:rsidR="00545D74">
        <w:rPr>
          <w:rFonts w:ascii="Arial" w:hAnsi="Arial"/>
        </w:rPr>
        <w:t>00 words)</w:t>
      </w:r>
    </w:p>
    <w:p w14:paraId="27A7E805" w14:textId="77777777" w:rsidR="000811D0" w:rsidRDefault="000811D0" w:rsidP="005F787C">
      <w:pPr>
        <w:numPr>
          <w:ilvl w:val="0"/>
          <w:numId w:val="43"/>
        </w:numPr>
        <w:ind w:right="-341"/>
        <w:jc w:val="both"/>
        <w:rPr>
          <w:rFonts w:ascii="Arial" w:hAnsi="Arial"/>
        </w:rPr>
      </w:pPr>
      <w:r w:rsidRPr="00CD4272">
        <w:rPr>
          <w:rFonts w:ascii="Arial" w:hAnsi="Arial"/>
        </w:rPr>
        <w:t xml:space="preserve">Using two examples, highlight how and where </w:t>
      </w:r>
      <w:r w:rsidRPr="00CD4272">
        <w:rPr>
          <w:rFonts w:ascii="Arial" w:hAnsi="Arial"/>
          <w:b/>
        </w:rPr>
        <w:t>your part</w:t>
      </w:r>
      <w:r w:rsidRPr="00CD4272">
        <w:rPr>
          <w:rFonts w:ascii="Arial" w:hAnsi="Arial"/>
        </w:rPr>
        <w:t xml:space="preserve"> of the final product took into consideration quality criteria (e.g. usability, reliability, maintainability).</w:t>
      </w:r>
    </w:p>
    <w:p w14:paraId="6F7CD4FD" w14:textId="77777777" w:rsidR="00603A30" w:rsidRDefault="00603A30" w:rsidP="00603A30">
      <w:pPr>
        <w:numPr>
          <w:ilvl w:val="0"/>
          <w:numId w:val="34"/>
        </w:numPr>
        <w:ind w:right="-341"/>
        <w:rPr>
          <w:rFonts w:ascii="Arial" w:hAnsi="Arial" w:cs="Arial"/>
        </w:rPr>
      </w:pPr>
      <w:r>
        <w:rPr>
          <w:rFonts w:ascii="Arial" w:hAnsi="Arial" w:cs="Arial"/>
        </w:rPr>
        <w:t>Contribution</w:t>
      </w:r>
    </w:p>
    <w:p w14:paraId="2303F190" w14:textId="021A892F" w:rsidR="00603A30" w:rsidRPr="004D49CD" w:rsidRDefault="00F82A44" w:rsidP="00603A30">
      <w:pPr>
        <w:numPr>
          <w:ilvl w:val="1"/>
          <w:numId w:val="34"/>
        </w:numPr>
        <w:ind w:right="-341"/>
        <w:rPr>
          <w:rFonts w:ascii="Arial" w:hAnsi="Arial" w:cs="Arial"/>
        </w:rPr>
      </w:pPr>
      <w:r>
        <w:rPr>
          <w:rFonts w:ascii="Arial" w:hAnsi="Arial" w:cs="Arial"/>
        </w:rPr>
        <w:t xml:space="preserve">Self and </w:t>
      </w:r>
      <w:r w:rsidR="00603A30" w:rsidRPr="004D49CD">
        <w:rPr>
          <w:rFonts w:ascii="Arial" w:hAnsi="Arial" w:cs="Arial"/>
        </w:rPr>
        <w:t xml:space="preserve">Peer </w:t>
      </w:r>
      <w:r w:rsidR="00603A30">
        <w:rPr>
          <w:rFonts w:ascii="Arial" w:hAnsi="Arial" w:cs="Arial"/>
        </w:rPr>
        <w:t>appraisal</w:t>
      </w:r>
      <w:r w:rsidR="00603A30" w:rsidRPr="004D49CD">
        <w:rPr>
          <w:rFonts w:ascii="Arial" w:hAnsi="Arial" w:cs="Arial"/>
        </w:rPr>
        <w:t xml:space="preserve"> of contrib</w:t>
      </w:r>
      <w:r w:rsidR="00603A30">
        <w:rPr>
          <w:rFonts w:ascii="Arial" w:hAnsi="Arial" w:cs="Arial"/>
        </w:rPr>
        <w:t>ution of all</w:t>
      </w:r>
      <w:r w:rsidR="00603A30" w:rsidRPr="004D49CD">
        <w:rPr>
          <w:rFonts w:ascii="Arial" w:hAnsi="Arial" w:cs="Arial"/>
        </w:rPr>
        <w:t xml:space="preserve"> team members.</w:t>
      </w:r>
    </w:p>
    <w:p w14:paraId="6956DA55" w14:textId="77777777" w:rsidR="00603A30" w:rsidRDefault="00603A30" w:rsidP="00603A30">
      <w:pPr>
        <w:ind w:left="360" w:right="-341"/>
        <w:jc w:val="both"/>
        <w:rPr>
          <w:rFonts w:ascii="Arial" w:hAnsi="Arial" w:cs="Arial"/>
          <w:sz w:val="22"/>
          <w:szCs w:val="22"/>
        </w:rPr>
      </w:pPr>
    </w:p>
    <w:p w14:paraId="4402D17C" w14:textId="086F485B" w:rsidR="00545D74" w:rsidRDefault="00603A30" w:rsidP="00545D74">
      <w:pPr>
        <w:autoSpaceDE w:val="0"/>
        <w:autoSpaceDN w:val="0"/>
        <w:spacing w:before="60" w:after="60"/>
        <w:jc w:val="both"/>
        <w:rPr>
          <w:rFonts w:ascii="Arial" w:hAnsi="Arial" w:cs="Arial"/>
          <w:b/>
          <w:bCs/>
        </w:rPr>
      </w:pPr>
      <w:r w:rsidRPr="004D49CD">
        <w:rPr>
          <w:rFonts w:ascii="Arial" w:hAnsi="Arial" w:cs="Arial"/>
          <w:b/>
          <w:bCs/>
        </w:rPr>
        <w:t xml:space="preserve">NOTE In </w:t>
      </w:r>
      <w:r w:rsidR="00F82A44">
        <w:rPr>
          <w:rFonts w:ascii="Arial" w:hAnsi="Arial" w:cs="Arial"/>
          <w:b/>
          <w:bCs/>
        </w:rPr>
        <w:t xml:space="preserve">most of </w:t>
      </w:r>
      <w:r w:rsidRPr="004D49CD">
        <w:rPr>
          <w:rFonts w:ascii="Arial" w:hAnsi="Arial" w:cs="Arial"/>
          <w:b/>
          <w:bCs/>
        </w:rPr>
        <w:t xml:space="preserve">these sections </w:t>
      </w:r>
      <w:r>
        <w:rPr>
          <w:rFonts w:ascii="Arial" w:hAnsi="Arial" w:cs="Arial"/>
          <w:b/>
          <w:bCs/>
        </w:rPr>
        <w:t>we</w:t>
      </w:r>
      <w:r w:rsidRPr="004D49CD">
        <w:rPr>
          <w:rFonts w:ascii="Arial" w:hAnsi="Arial" w:cs="Arial"/>
          <w:b/>
          <w:bCs/>
        </w:rPr>
        <w:t xml:space="preserve"> will be expecting you to link theory to your experience</w:t>
      </w:r>
      <w:r w:rsidR="00545D74">
        <w:rPr>
          <w:rFonts w:ascii="Arial" w:hAnsi="Arial" w:cs="Arial"/>
          <w:b/>
          <w:bCs/>
        </w:rPr>
        <w:t xml:space="preserve">. </w:t>
      </w:r>
    </w:p>
    <w:p w14:paraId="09AA628E" w14:textId="77777777" w:rsidR="00603A30" w:rsidRPr="004D49CD" w:rsidRDefault="00545D74" w:rsidP="00545D74">
      <w:pPr>
        <w:ind w:right="-34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snapToGrid w:val="0"/>
          <w:sz w:val="22"/>
          <w:szCs w:val="22"/>
        </w:rPr>
        <w:t>You should</w:t>
      </w:r>
      <w:r w:rsidRPr="00A23BE7">
        <w:rPr>
          <w:rFonts w:ascii="Arial" w:hAnsi="Arial" w:cs="Arial"/>
          <w:i/>
          <w:snapToGrid w:val="0"/>
          <w:sz w:val="22"/>
          <w:szCs w:val="22"/>
        </w:rPr>
        <w:t xml:space="preserve"> not include </w:t>
      </w:r>
      <w:r>
        <w:rPr>
          <w:rFonts w:ascii="Arial" w:hAnsi="Arial" w:cs="Arial"/>
          <w:i/>
          <w:snapToGrid w:val="0"/>
          <w:sz w:val="22"/>
          <w:szCs w:val="22"/>
        </w:rPr>
        <w:t xml:space="preserve">the names of </w:t>
      </w:r>
      <w:r w:rsidRPr="00A23BE7">
        <w:rPr>
          <w:rFonts w:ascii="Arial" w:hAnsi="Arial" w:cs="Arial"/>
          <w:i/>
          <w:snapToGrid w:val="0"/>
          <w:sz w:val="22"/>
          <w:szCs w:val="22"/>
        </w:rPr>
        <w:t>individuals in the team but</w:t>
      </w:r>
      <w:r>
        <w:rPr>
          <w:rFonts w:ascii="Arial" w:hAnsi="Arial" w:cs="Arial"/>
          <w:i/>
          <w:snapToGrid w:val="0"/>
          <w:sz w:val="22"/>
          <w:szCs w:val="22"/>
        </w:rPr>
        <w:t xml:space="preserve"> you may</w:t>
      </w:r>
      <w:r w:rsidRPr="00A23BE7">
        <w:rPr>
          <w:rFonts w:ascii="Arial" w:hAnsi="Arial" w:cs="Arial"/>
          <w:i/>
          <w:snapToGrid w:val="0"/>
          <w:sz w:val="22"/>
          <w:szCs w:val="22"/>
        </w:rPr>
        <w:t xml:space="preserve"> di</w:t>
      </w:r>
      <w:r>
        <w:rPr>
          <w:rFonts w:ascii="Arial" w:hAnsi="Arial" w:cs="Arial"/>
          <w:i/>
          <w:snapToGrid w:val="0"/>
          <w:sz w:val="22"/>
          <w:szCs w:val="22"/>
        </w:rPr>
        <w:t xml:space="preserve">scuss how behaviours, problems </w:t>
      </w:r>
      <w:r w:rsidRPr="00A23BE7">
        <w:rPr>
          <w:rFonts w:ascii="Arial" w:hAnsi="Arial" w:cs="Arial"/>
          <w:i/>
          <w:snapToGrid w:val="0"/>
          <w:sz w:val="22"/>
          <w:szCs w:val="22"/>
        </w:rPr>
        <w:t>and actions experienced in the team promoted or hindered effective teamwork.</w:t>
      </w:r>
    </w:p>
    <w:p w14:paraId="68938EEA" w14:textId="77777777" w:rsidR="00603A30" w:rsidRPr="004D49CD" w:rsidRDefault="00603A30" w:rsidP="00603A30">
      <w:pPr>
        <w:ind w:left="360" w:right="-341"/>
        <w:jc w:val="both"/>
        <w:rPr>
          <w:rFonts w:ascii="Arial" w:hAnsi="Arial" w:cs="Arial"/>
        </w:rPr>
      </w:pPr>
    </w:p>
    <w:p w14:paraId="7FDEA316" w14:textId="77777777" w:rsidR="000811D0" w:rsidRDefault="00603A30" w:rsidP="000811D0">
      <w:pPr>
        <w:spacing w:after="240"/>
        <w:rPr>
          <w:rFonts w:ascii="Arial" w:hAnsi="Arial"/>
          <w:b/>
          <w:sz w:val="22"/>
          <w:szCs w:val="22"/>
        </w:rPr>
      </w:pPr>
      <w:r w:rsidRPr="004D49CD">
        <w:rPr>
          <w:rFonts w:ascii="Arial" w:hAnsi="Arial" w:cs="Arial"/>
        </w:rPr>
        <w:t xml:space="preserve">Your individual report </w:t>
      </w:r>
      <w:r w:rsidR="00E37861">
        <w:rPr>
          <w:rFonts w:ascii="Arial" w:hAnsi="Arial" w:cs="Arial"/>
        </w:rPr>
        <w:t xml:space="preserve">excluding the Peer and Self appraisal </w:t>
      </w:r>
      <w:r w:rsidRPr="004D49CD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 xml:space="preserve">no more than </w:t>
      </w:r>
      <w:r w:rsidR="00E3786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pages.  </w:t>
      </w:r>
      <w:r w:rsidRPr="004D49CD">
        <w:rPr>
          <w:rFonts w:ascii="Arial" w:hAnsi="Arial" w:cs="Arial"/>
        </w:rPr>
        <w:t>The documentation should be word-processed. Use 12 point font size for the ma</w:t>
      </w:r>
      <w:r w:rsidR="000811D0">
        <w:rPr>
          <w:rFonts w:ascii="Arial" w:hAnsi="Arial" w:cs="Arial"/>
        </w:rPr>
        <w:t xml:space="preserve">in text, and 1.5 line spacing. </w:t>
      </w:r>
    </w:p>
    <w:p w14:paraId="1B237B68" w14:textId="77777777" w:rsidR="000811D0" w:rsidRPr="004D49CD" w:rsidRDefault="000811D0" w:rsidP="000811D0">
      <w:pPr>
        <w:pStyle w:val="BodyText"/>
        <w:ind w:right="-341"/>
        <w:rPr>
          <w:rFonts w:cs="Arial"/>
          <w:b/>
          <w:sz w:val="24"/>
          <w:szCs w:val="24"/>
          <w:lang w:val="en-GB"/>
        </w:rPr>
      </w:pPr>
      <w:r w:rsidRPr="004D49CD">
        <w:rPr>
          <w:rFonts w:cs="Arial"/>
          <w:b/>
          <w:sz w:val="24"/>
          <w:szCs w:val="24"/>
          <w:lang w:val="en-GB"/>
        </w:rPr>
        <w:t>Weightings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709"/>
      </w:tblGrid>
      <w:tr w:rsidR="000811D0" w:rsidRPr="004D49CD" w14:paraId="2DD9B062" w14:textId="77777777" w:rsidTr="009B597D">
        <w:tc>
          <w:tcPr>
            <w:tcW w:w="7938" w:type="dxa"/>
          </w:tcPr>
          <w:p w14:paraId="3B41F45D" w14:textId="77777777" w:rsidR="000811D0" w:rsidRPr="004D49CD" w:rsidRDefault="000811D0" w:rsidP="000811D0">
            <w:pPr>
              <w:numPr>
                <w:ilvl w:val="0"/>
                <w:numId w:val="35"/>
              </w:numPr>
              <w:ind w:right="-341"/>
              <w:jc w:val="both"/>
              <w:rPr>
                <w:rFonts w:ascii="Arial" w:hAnsi="Arial"/>
              </w:rPr>
            </w:pPr>
            <w:r w:rsidRPr="004D49CD">
              <w:rPr>
                <w:rFonts w:ascii="Arial" w:hAnsi="Arial"/>
              </w:rPr>
              <w:t>Team organisation</w:t>
            </w:r>
          </w:p>
        </w:tc>
        <w:tc>
          <w:tcPr>
            <w:tcW w:w="709" w:type="dxa"/>
          </w:tcPr>
          <w:p w14:paraId="6C48545F" w14:textId="303774CC" w:rsidR="000811D0" w:rsidRPr="004D49CD" w:rsidRDefault="000811D0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  <w:r w:rsidR="00A45E0E">
              <w:rPr>
                <w:rFonts w:cs="Arial"/>
                <w:sz w:val="24"/>
                <w:szCs w:val="24"/>
                <w:lang w:val="en-GB"/>
              </w:rPr>
              <w:t>0</w:t>
            </w:r>
          </w:p>
        </w:tc>
      </w:tr>
      <w:tr w:rsidR="000811D0" w:rsidRPr="004D49CD" w14:paraId="641C14DC" w14:textId="77777777" w:rsidTr="009B597D">
        <w:tc>
          <w:tcPr>
            <w:tcW w:w="7938" w:type="dxa"/>
          </w:tcPr>
          <w:p w14:paraId="13505A6C" w14:textId="77777777" w:rsidR="000811D0" w:rsidRPr="004D49CD" w:rsidRDefault="000811D0" w:rsidP="000811D0">
            <w:pPr>
              <w:pStyle w:val="BodyText"/>
              <w:numPr>
                <w:ilvl w:val="0"/>
                <w:numId w:val="35"/>
              </w:numPr>
              <w:ind w:right="-341"/>
              <w:jc w:val="left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</w:rPr>
              <w:t>Managing the</w:t>
            </w:r>
            <w:r w:rsidRPr="004D49CD">
              <w:rPr>
                <w:rFonts w:cs="Arial"/>
                <w:sz w:val="24"/>
                <w:szCs w:val="24"/>
              </w:rPr>
              <w:t xml:space="preserve"> software development process</w:t>
            </w:r>
          </w:p>
        </w:tc>
        <w:tc>
          <w:tcPr>
            <w:tcW w:w="709" w:type="dxa"/>
          </w:tcPr>
          <w:p w14:paraId="0CA9AB44" w14:textId="77777777" w:rsidR="000811D0" w:rsidRPr="004D49CD" w:rsidRDefault="000811D0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15</w:t>
            </w:r>
          </w:p>
        </w:tc>
      </w:tr>
      <w:tr w:rsidR="000811D0" w:rsidRPr="004D49CD" w14:paraId="7E792B59" w14:textId="77777777" w:rsidTr="009B597D">
        <w:tc>
          <w:tcPr>
            <w:tcW w:w="7938" w:type="dxa"/>
          </w:tcPr>
          <w:p w14:paraId="24592EDD" w14:textId="77777777" w:rsidR="000811D0" w:rsidRPr="004D49CD" w:rsidRDefault="000811D0" w:rsidP="000811D0">
            <w:pPr>
              <w:pStyle w:val="BodyText"/>
              <w:numPr>
                <w:ilvl w:val="0"/>
                <w:numId w:val="35"/>
              </w:numPr>
              <w:ind w:right="-341"/>
              <w:jc w:val="left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Quality Criteria</w:t>
            </w:r>
          </w:p>
        </w:tc>
        <w:tc>
          <w:tcPr>
            <w:tcW w:w="709" w:type="dxa"/>
          </w:tcPr>
          <w:p w14:paraId="0C67A031" w14:textId="5A887041" w:rsidR="000811D0" w:rsidRPr="004D49CD" w:rsidRDefault="000811D0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  <w:r w:rsidR="00A45E0E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</w:tr>
      <w:tr w:rsidR="000811D0" w:rsidRPr="004D49CD" w14:paraId="7B2EBC0F" w14:textId="77777777" w:rsidTr="009B597D">
        <w:trPr>
          <w:trHeight w:val="247"/>
        </w:trPr>
        <w:tc>
          <w:tcPr>
            <w:tcW w:w="7938" w:type="dxa"/>
          </w:tcPr>
          <w:p w14:paraId="0980F457" w14:textId="2C4801EB" w:rsidR="000811D0" w:rsidRPr="004D49CD" w:rsidRDefault="00A45E0E" w:rsidP="000811D0">
            <w:pPr>
              <w:pStyle w:val="BodyText"/>
              <w:numPr>
                <w:ilvl w:val="0"/>
                <w:numId w:val="35"/>
              </w:numPr>
              <w:ind w:right="-34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</w:t>
            </w:r>
            <w:r w:rsidR="00E37861">
              <w:rPr>
                <w:rFonts w:cs="Arial"/>
                <w:sz w:val="24"/>
                <w:szCs w:val="24"/>
              </w:rPr>
              <w:t>eer/self-appraisal forms</w:t>
            </w:r>
          </w:p>
        </w:tc>
        <w:tc>
          <w:tcPr>
            <w:tcW w:w="709" w:type="dxa"/>
          </w:tcPr>
          <w:p w14:paraId="332A5C96" w14:textId="617E5D93" w:rsidR="000811D0" w:rsidRPr="004D49CD" w:rsidRDefault="000811D0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  </w:t>
            </w:r>
            <w:r w:rsidR="00A45E0E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</w:tr>
      <w:tr w:rsidR="00A45E0E" w:rsidRPr="004D49CD" w14:paraId="2EE4A895" w14:textId="77777777" w:rsidTr="009B597D">
        <w:trPr>
          <w:trHeight w:val="247"/>
        </w:trPr>
        <w:tc>
          <w:tcPr>
            <w:tcW w:w="7938" w:type="dxa"/>
          </w:tcPr>
          <w:p w14:paraId="19DF60B2" w14:textId="5C2DB1E8" w:rsidR="00A45E0E" w:rsidRPr="004D49CD" w:rsidRDefault="00A45E0E" w:rsidP="000811D0">
            <w:pPr>
              <w:pStyle w:val="BodyText"/>
              <w:numPr>
                <w:ilvl w:val="0"/>
                <w:numId w:val="35"/>
              </w:numPr>
              <w:ind w:right="-341"/>
              <w:rPr>
                <w:rFonts w:cs="Arial"/>
                <w:sz w:val="24"/>
                <w:szCs w:val="24"/>
              </w:rPr>
            </w:pPr>
            <w:r w:rsidRPr="004D49CD">
              <w:rPr>
                <w:rFonts w:cs="Arial"/>
                <w:sz w:val="24"/>
                <w:szCs w:val="24"/>
              </w:rPr>
              <w:t>Presentation, including referencing</w:t>
            </w:r>
          </w:p>
        </w:tc>
        <w:tc>
          <w:tcPr>
            <w:tcW w:w="709" w:type="dxa"/>
          </w:tcPr>
          <w:p w14:paraId="298D5AE4" w14:textId="7AF0640E" w:rsidR="00A45E0E" w:rsidRDefault="00A45E0E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  5</w:t>
            </w:r>
          </w:p>
        </w:tc>
      </w:tr>
      <w:tr w:rsidR="000811D0" w:rsidRPr="004D49CD" w14:paraId="0A6D6994" w14:textId="77777777" w:rsidTr="009B597D">
        <w:trPr>
          <w:trHeight w:val="247"/>
        </w:trPr>
        <w:tc>
          <w:tcPr>
            <w:tcW w:w="7938" w:type="dxa"/>
          </w:tcPr>
          <w:p w14:paraId="4AF175EC" w14:textId="77777777" w:rsidR="000811D0" w:rsidRPr="004D49CD" w:rsidRDefault="000811D0" w:rsidP="009B597D">
            <w:pPr>
              <w:pStyle w:val="BodyText"/>
              <w:ind w:left="360" w:right="-34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14:paraId="2C45BCEC" w14:textId="77777777" w:rsidR="000811D0" w:rsidRDefault="000811D0" w:rsidP="009B597D">
            <w:pPr>
              <w:pStyle w:val="BodyText"/>
              <w:ind w:right="-341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/50</w:t>
            </w:r>
          </w:p>
        </w:tc>
      </w:tr>
    </w:tbl>
    <w:p w14:paraId="2277FCF4" w14:textId="77777777" w:rsidR="00BA2183" w:rsidRDefault="00BA2183" w:rsidP="004C3A74">
      <w:pPr>
        <w:pStyle w:val="Heading2"/>
        <w:rPr>
          <w:rFonts w:ascii="Arial" w:hAnsi="Arial" w:cs="Arial"/>
          <w:sz w:val="24"/>
          <w:szCs w:val="24"/>
        </w:rPr>
      </w:pPr>
      <w:r w:rsidRPr="00574E90">
        <w:rPr>
          <w:rFonts w:ascii="Arial" w:hAnsi="Arial" w:cs="Arial"/>
          <w:sz w:val="24"/>
          <w:szCs w:val="24"/>
        </w:rPr>
        <w:t>Learning Outcomes Assessed</w:t>
      </w:r>
    </w:p>
    <w:p w14:paraId="702FDA3B" w14:textId="77777777" w:rsidR="00603A30" w:rsidRPr="00603A30" w:rsidRDefault="00603A30" w:rsidP="00603A30"/>
    <w:p w14:paraId="155E46E4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Understand the importance of basic Software Engineering concepts, principles and practices</w:t>
      </w:r>
    </w:p>
    <w:p w14:paraId="38F1C67A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Show an understanding of how to plan and manage a project through the effective use of a variety of tools and techniques</w:t>
      </w:r>
    </w:p>
    <w:p w14:paraId="2F3F4657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Gain an appreciation of how the main stages in the software development lifecycle contribute to the development of a high-quality software system by performing key technical tasks from each stage of the project</w:t>
      </w:r>
    </w:p>
    <w:p w14:paraId="7B381AEA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Evaluate techniques used in project management and the technical tasks involved in each stage of the development lifecycle</w:t>
      </w:r>
    </w:p>
    <w:p w14:paraId="6769B411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Demonstrate an awareness of the nature of professional bodies and relevant codes of ethics and professional conduct</w:t>
      </w:r>
    </w:p>
    <w:p w14:paraId="60D85167" w14:textId="77777777" w:rsidR="00A45E0E" w:rsidRDefault="00A45E0E" w:rsidP="00A45E0E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Reflect on your experience of working in a team and your individual contributions to the project</w:t>
      </w:r>
    </w:p>
    <w:p w14:paraId="39FA48E1" w14:textId="305C5291" w:rsidR="00A45E0E" w:rsidRPr="005F787C" w:rsidRDefault="00A45E0E" w:rsidP="005F787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  <w:lang w:val="en-US" w:eastAsia="x-none" w:bidi="x-none"/>
        </w:rPr>
      </w:pPr>
      <w:r w:rsidRPr="005F787C">
        <w:rPr>
          <w:rFonts w:ascii="Arial" w:hAnsi="Arial"/>
          <w:sz w:val="22"/>
          <w:szCs w:val="22"/>
          <w:lang w:val="en-US" w:eastAsia="x-none" w:bidi="x-none"/>
        </w:rPr>
        <w:t>Professionally record and document the results of Software Engineering development work</w:t>
      </w:r>
    </w:p>
    <w:p w14:paraId="730B3799" w14:textId="77777777" w:rsidR="00603A30" w:rsidRPr="00574E90" w:rsidRDefault="00603A30">
      <w:pPr>
        <w:pBdr>
          <w:bottom w:val="single" w:sz="6" w:space="1" w:color="auto"/>
        </w:pBdr>
        <w:rPr>
          <w:rFonts w:ascii="Arial" w:hAnsi="Arial" w:cs="Arial"/>
        </w:rPr>
      </w:pPr>
    </w:p>
    <w:p w14:paraId="1060CCC4" w14:textId="77777777" w:rsidR="00BA2183" w:rsidRPr="00574E90" w:rsidRDefault="00BA2183" w:rsidP="004C3A74">
      <w:pPr>
        <w:pStyle w:val="Heading1"/>
        <w:rPr>
          <w:rFonts w:ascii="Arial" w:hAnsi="Arial" w:cs="Arial"/>
          <w:sz w:val="24"/>
          <w:szCs w:val="24"/>
        </w:rPr>
      </w:pPr>
      <w:r w:rsidRPr="00574E90">
        <w:rPr>
          <w:rFonts w:ascii="Arial" w:hAnsi="Arial" w:cs="Arial"/>
          <w:sz w:val="24"/>
          <w:szCs w:val="24"/>
        </w:rPr>
        <w:t>Criteria</w:t>
      </w:r>
      <w:r w:rsidR="00DD7E1F" w:rsidRPr="00574E90">
        <w:rPr>
          <w:rFonts w:ascii="Arial" w:hAnsi="Arial" w:cs="Arial"/>
          <w:sz w:val="24"/>
          <w:szCs w:val="24"/>
        </w:rPr>
        <w:t xml:space="preserve"> for assessment</w:t>
      </w:r>
    </w:p>
    <w:p w14:paraId="6C9C2922" w14:textId="77777777" w:rsidR="000811D0" w:rsidRDefault="000811D0" w:rsidP="000811D0">
      <w:pPr>
        <w:pStyle w:val="Title"/>
        <w:spacing w:line="360" w:lineRule="auto"/>
        <w:jc w:val="left"/>
        <w:rPr>
          <w:sz w:val="22"/>
          <w:szCs w:val="22"/>
        </w:rPr>
      </w:pPr>
    </w:p>
    <w:p w14:paraId="3DE2E474" w14:textId="77777777" w:rsidR="000811D0" w:rsidRDefault="000811D0" w:rsidP="000811D0">
      <w:pPr>
        <w:pStyle w:val="Title"/>
        <w:spacing w:line="360" w:lineRule="auto"/>
        <w:jc w:val="left"/>
        <w:rPr>
          <w:b w:val="0"/>
          <w:sz w:val="22"/>
          <w:szCs w:val="22"/>
          <w:u w:val="single"/>
        </w:rPr>
      </w:pPr>
      <w:r>
        <w:rPr>
          <w:sz w:val="22"/>
          <w:szCs w:val="22"/>
        </w:rPr>
        <w:t xml:space="preserve">Student ID: _________________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0118D">
        <w:rPr>
          <w:b w:val="0"/>
          <w:sz w:val="22"/>
          <w:szCs w:val="22"/>
        </w:rPr>
        <w:t xml:space="preserve">   </w:t>
      </w:r>
      <w:r w:rsidRPr="00C0118D">
        <w:rPr>
          <w:sz w:val="22"/>
          <w:szCs w:val="22"/>
        </w:rPr>
        <w:t>Mark</w:t>
      </w:r>
      <w:r w:rsidRPr="00C0118D">
        <w:rPr>
          <w:sz w:val="22"/>
          <w:szCs w:val="22"/>
        </w:rPr>
        <w:tab/>
      </w:r>
      <w:r w:rsidRPr="00C0118D">
        <w:rPr>
          <w:b w:val="0"/>
          <w:sz w:val="22"/>
          <w:szCs w:val="22"/>
          <w:u w:val="single"/>
        </w:rPr>
        <w:tab/>
      </w:r>
    </w:p>
    <w:p w14:paraId="44630D95" w14:textId="77777777" w:rsidR="000811D0" w:rsidRDefault="000811D0" w:rsidP="000811D0">
      <w:pPr>
        <w:pStyle w:val="Title"/>
        <w:spacing w:line="360" w:lineRule="auto"/>
        <w:jc w:val="left"/>
        <w:rPr>
          <w:b w:val="0"/>
          <w:sz w:val="22"/>
          <w:szCs w:val="22"/>
          <w:u w:val="singl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0811D0" w14:paraId="34E02B73" w14:textId="77777777" w:rsidTr="009B597D">
        <w:tc>
          <w:tcPr>
            <w:tcW w:w="8613" w:type="dxa"/>
            <w:gridSpan w:val="2"/>
          </w:tcPr>
          <w:p w14:paraId="270CE5FF" w14:textId="360BFF21" w:rsidR="000811D0" w:rsidRPr="00F02A8E" w:rsidRDefault="000811D0" w:rsidP="009B597D">
            <w:pPr>
              <w:pStyle w:val="Subtitle"/>
              <w:jc w:val="center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Team organisation                       /1</w:t>
            </w:r>
            <w:r w:rsidR="00A45E0E">
              <w:rPr>
                <w:bCs/>
                <w:sz w:val="24"/>
                <w:szCs w:val="24"/>
                <w:u w:val="none"/>
              </w:rPr>
              <w:t>0</w:t>
            </w:r>
          </w:p>
        </w:tc>
      </w:tr>
      <w:tr w:rsidR="000811D0" w14:paraId="11352F8B" w14:textId="77777777" w:rsidTr="009B597D">
        <w:tc>
          <w:tcPr>
            <w:tcW w:w="1526" w:type="dxa"/>
          </w:tcPr>
          <w:p w14:paraId="16EF9D04" w14:textId="77777777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  <w:p w14:paraId="01676BD0" w14:textId="77777777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 w:rsidRPr="005F787C"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Excellent</w:t>
            </w:r>
          </w:p>
          <w:p w14:paraId="779FB75E" w14:textId="05475F3F" w:rsidR="000811D0" w:rsidRPr="005F787C" w:rsidRDefault="00A45E0E" w:rsidP="009B597D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8-10</w:t>
            </w:r>
          </w:p>
          <w:p w14:paraId="454A82D1" w14:textId="77777777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87" w:type="dxa"/>
          </w:tcPr>
          <w:p w14:paraId="6F376BB4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Comprehensive and proficient discussion of how experience undertaking the team project relates to one of the team theory topics covered on the module</w:t>
            </w:r>
          </w:p>
          <w:p w14:paraId="3C2BB813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Comprehensive range of excellent examples are provided to compare or contrast theory and practice</w:t>
            </w:r>
          </w:p>
          <w:p w14:paraId="74418917" w14:textId="77777777" w:rsidR="000811D0" w:rsidRPr="00C1223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Comprehensive and proficient evaluation of barriers to team working</w:t>
            </w:r>
          </w:p>
        </w:tc>
      </w:tr>
      <w:tr w:rsidR="000811D0" w14:paraId="088CBB09" w14:textId="77777777" w:rsidTr="009B597D">
        <w:tc>
          <w:tcPr>
            <w:tcW w:w="1526" w:type="dxa"/>
          </w:tcPr>
          <w:p w14:paraId="406DA876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49E47CDA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  <w:p w14:paraId="5D9683B2" w14:textId="1E1DA797" w:rsidR="000811D0" w:rsidRPr="009C68A9" w:rsidRDefault="00A45E0E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6-7</w:t>
            </w:r>
          </w:p>
        </w:tc>
        <w:tc>
          <w:tcPr>
            <w:tcW w:w="7087" w:type="dxa"/>
          </w:tcPr>
          <w:p w14:paraId="2FE17167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High Quality discussion of how experience undertaking the team project relates to one of the team theory topics covered on the module</w:t>
            </w:r>
          </w:p>
          <w:p w14:paraId="76C854C1" w14:textId="77777777" w:rsidR="000811D0" w:rsidRDefault="000811D0" w:rsidP="000811D0">
            <w:pPr>
              <w:pStyle w:val="Subtitle"/>
              <w:numPr>
                <w:ilvl w:val="0"/>
                <w:numId w:val="38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Good range of examples are provided to compare or contrast theory and practice</w:t>
            </w:r>
          </w:p>
          <w:p w14:paraId="7E68763B" w14:textId="77777777" w:rsidR="000811D0" w:rsidRPr="00C12230" w:rsidRDefault="000811D0" w:rsidP="000811D0">
            <w:pPr>
              <w:pStyle w:val="Subtitle"/>
              <w:numPr>
                <w:ilvl w:val="0"/>
                <w:numId w:val="38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High Quality evaluation of barriers to team working</w:t>
            </w:r>
          </w:p>
        </w:tc>
      </w:tr>
      <w:tr w:rsidR="000811D0" w14:paraId="0FA5D662" w14:textId="77777777" w:rsidTr="009B597D">
        <w:tc>
          <w:tcPr>
            <w:tcW w:w="1526" w:type="dxa"/>
          </w:tcPr>
          <w:p w14:paraId="19EFF6A7" w14:textId="77777777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  <w:p w14:paraId="25D628DB" w14:textId="77777777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5F787C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Adequate</w:t>
            </w:r>
          </w:p>
          <w:p w14:paraId="23EA1847" w14:textId="72B30C11" w:rsidR="000811D0" w:rsidRPr="005F787C" w:rsidRDefault="000811D0" w:rsidP="009B597D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5F787C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4-</w:t>
            </w:r>
            <w:r w:rsidR="00A45E0E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087" w:type="dxa"/>
          </w:tcPr>
          <w:p w14:paraId="5831798A" w14:textId="77777777" w:rsidR="000811D0" w:rsidRPr="005F787C" w:rsidRDefault="000811D0" w:rsidP="005F787C">
            <w:pPr>
              <w:pStyle w:val="Subtitle"/>
              <w:numPr>
                <w:ilvl w:val="0"/>
                <w:numId w:val="39"/>
              </w:numPr>
              <w:rPr>
                <w:b w:val="0"/>
                <w:u w:val="none"/>
              </w:rPr>
            </w:pPr>
            <w:r w:rsidRPr="005F787C">
              <w:rPr>
                <w:b w:val="0"/>
                <w:u w:val="none"/>
              </w:rPr>
              <w:t>Reasonable discussion of how experience undertaking the team project relates to team theory covered on the module but the theory selected was limited.</w:t>
            </w:r>
          </w:p>
          <w:p w14:paraId="7D108330" w14:textId="77777777" w:rsidR="000811D0" w:rsidRDefault="000811D0" w:rsidP="000811D0">
            <w:pPr>
              <w:pStyle w:val="Subtitle"/>
              <w:numPr>
                <w:ilvl w:val="0"/>
                <w:numId w:val="39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Reasonable set of examples are provided to compare or contrast some theory and practice</w:t>
            </w:r>
          </w:p>
          <w:p w14:paraId="7D85C364" w14:textId="77777777" w:rsidR="000811D0" w:rsidRPr="00C12230" w:rsidRDefault="000811D0" w:rsidP="000811D0">
            <w:pPr>
              <w:pStyle w:val="Subtitle"/>
              <w:numPr>
                <w:ilvl w:val="0"/>
                <w:numId w:val="39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Some evaluation of barriers to team working</w:t>
            </w:r>
          </w:p>
        </w:tc>
      </w:tr>
      <w:tr w:rsidR="000811D0" w14:paraId="1AF15633" w14:textId="77777777" w:rsidTr="009B597D">
        <w:tc>
          <w:tcPr>
            <w:tcW w:w="1526" w:type="dxa"/>
          </w:tcPr>
          <w:p w14:paraId="681E153D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6521A25E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  <w:p w14:paraId="565EEEDA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0-3</w:t>
            </w:r>
          </w:p>
        </w:tc>
        <w:tc>
          <w:tcPr>
            <w:tcW w:w="7087" w:type="dxa"/>
          </w:tcPr>
          <w:p w14:paraId="35776FBA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Little/no discussion of how experience undertaking the team project relates to the theory covered on the module</w:t>
            </w:r>
          </w:p>
          <w:p w14:paraId="4205F94E" w14:textId="77777777" w:rsidR="000811D0" w:rsidRDefault="000811D0" w:rsidP="000811D0">
            <w:pPr>
              <w:pStyle w:val="Subtitle"/>
              <w:numPr>
                <w:ilvl w:val="0"/>
                <w:numId w:val="40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Few/ no examples are provided to compare or contrast theory and practice</w:t>
            </w:r>
          </w:p>
          <w:p w14:paraId="7A39EACB" w14:textId="77777777" w:rsidR="000811D0" w:rsidRPr="00C12230" w:rsidRDefault="000811D0" w:rsidP="000811D0">
            <w:pPr>
              <w:pStyle w:val="Subtitle"/>
              <w:numPr>
                <w:ilvl w:val="0"/>
                <w:numId w:val="40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Little / no evaluation of barriers to team working</w:t>
            </w:r>
          </w:p>
        </w:tc>
      </w:tr>
    </w:tbl>
    <w:p w14:paraId="37849E19" w14:textId="48A73161" w:rsidR="000811D0" w:rsidRDefault="000811D0" w:rsidP="000811D0">
      <w:pPr>
        <w:pStyle w:val="Subtitle"/>
        <w:rPr>
          <w:b w:val="0"/>
          <w:u w:val="none"/>
        </w:rPr>
      </w:pPr>
    </w:p>
    <w:p w14:paraId="511E31BA" w14:textId="0E667E18" w:rsidR="00240F08" w:rsidRDefault="00240F08" w:rsidP="000811D0">
      <w:pPr>
        <w:pStyle w:val="Subtitle"/>
        <w:rPr>
          <w:b w:val="0"/>
          <w:u w:val="none"/>
        </w:rPr>
      </w:pPr>
    </w:p>
    <w:p w14:paraId="0D002A2D" w14:textId="77777777" w:rsidR="00240F08" w:rsidRDefault="00240F08" w:rsidP="000811D0">
      <w:pPr>
        <w:pStyle w:val="Subtitle"/>
        <w:rPr>
          <w:b w:val="0"/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0811D0" w14:paraId="4520BCDA" w14:textId="77777777" w:rsidTr="009B597D">
        <w:tc>
          <w:tcPr>
            <w:tcW w:w="8613" w:type="dxa"/>
            <w:gridSpan w:val="2"/>
          </w:tcPr>
          <w:p w14:paraId="75B1E811" w14:textId="77777777" w:rsidR="000811D0" w:rsidRPr="00F02A8E" w:rsidRDefault="000811D0" w:rsidP="009B597D">
            <w:pPr>
              <w:pStyle w:val="Subtitle"/>
              <w:jc w:val="center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lastRenderedPageBreak/>
              <w:t xml:space="preserve">The software development </w:t>
            </w:r>
            <w:proofErr w:type="gramStart"/>
            <w:r>
              <w:rPr>
                <w:bCs/>
                <w:sz w:val="24"/>
                <w:szCs w:val="24"/>
                <w:u w:val="none"/>
              </w:rPr>
              <w:t>process  /</w:t>
            </w:r>
            <w:proofErr w:type="gramEnd"/>
            <w:r>
              <w:rPr>
                <w:bCs/>
                <w:sz w:val="24"/>
                <w:szCs w:val="24"/>
                <w:u w:val="none"/>
              </w:rPr>
              <w:t xml:space="preserve"> 15</w:t>
            </w:r>
          </w:p>
        </w:tc>
      </w:tr>
      <w:tr w:rsidR="000811D0" w14:paraId="7A34922A" w14:textId="77777777" w:rsidTr="009B597D">
        <w:tc>
          <w:tcPr>
            <w:tcW w:w="1526" w:type="dxa"/>
          </w:tcPr>
          <w:p w14:paraId="13F9C799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06AE83C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  <w:p w14:paraId="505C33B7" w14:textId="59E2DB90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</w:t>
            </w:r>
            <w:r w:rsidR="00240F08">
              <w:rPr>
                <w:rFonts w:ascii="Arial" w:hAnsi="Arial"/>
                <w:b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sz w:val="20"/>
                <w:szCs w:val="20"/>
              </w:rPr>
              <w:t>-15</w:t>
            </w:r>
          </w:p>
        </w:tc>
        <w:tc>
          <w:tcPr>
            <w:tcW w:w="7087" w:type="dxa"/>
          </w:tcPr>
          <w:p w14:paraId="7C38DF4D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Comprehensive evaluation of the effectiveness of the </w:t>
            </w:r>
            <w:r w:rsidRPr="00B703B4">
              <w:rPr>
                <w:b w:val="0"/>
                <w:u w:val="none"/>
              </w:rPr>
              <w:t xml:space="preserve">project management, </w:t>
            </w:r>
            <w:r>
              <w:rPr>
                <w:b w:val="0"/>
                <w:u w:val="none"/>
              </w:rPr>
              <w:t>risk management,</w:t>
            </w:r>
            <w:r w:rsidRPr="00B703B4">
              <w:rPr>
                <w:b w:val="0"/>
                <w:u w:val="none"/>
              </w:rPr>
              <w:t xml:space="preserve"> and version control</w:t>
            </w:r>
            <w:r>
              <w:rPr>
                <w:b w:val="0"/>
                <w:u w:val="none"/>
              </w:rPr>
              <w:t xml:space="preserve"> activities with excellent justification</w:t>
            </w:r>
          </w:p>
          <w:p w14:paraId="2CDB756D" w14:textId="77777777" w:rsidR="000811D0" w:rsidRPr="00E37861" w:rsidRDefault="000811D0" w:rsidP="00E37861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Proficient evaluation of the usefulness of selected technique used during the software development process</w:t>
            </w:r>
          </w:p>
        </w:tc>
      </w:tr>
      <w:tr w:rsidR="000811D0" w14:paraId="0192874E" w14:textId="77777777" w:rsidTr="009B597D">
        <w:tc>
          <w:tcPr>
            <w:tcW w:w="1526" w:type="dxa"/>
          </w:tcPr>
          <w:p w14:paraId="4DD83E9B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BE6A921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  <w:p w14:paraId="5AF35B9C" w14:textId="0AE2E2BC" w:rsidR="000811D0" w:rsidRPr="009C68A9" w:rsidRDefault="00240F08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  <w:r w:rsidR="000811D0">
              <w:rPr>
                <w:rFonts w:ascii="Arial" w:hAnsi="Arial"/>
                <w:b/>
                <w:sz w:val="20"/>
                <w:szCs w:val="20"/>
              </w:rPr>
              <w:t>-1</w:t>
            </w:r>
            <w:r>
              <w:rPr>
                <w:rFonts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7087" w:type="dxa"/>
          </w:tcPr>
          <w:p w14:paraId="450E5CFE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Good evaluation of the effectiveness of the </w:t>
            </w:r>
            <w:r w:rsidRPr="00B703B4">
              <w:rPr>
                <w:b w:val="0"/>
                <w:u w:val="none"/>
              </w:rPr>
              <w:t xml:space="preserve">project management, </w:t>
            </w:r>
            <w:r>
              <w:rPr>
                <w:b w:val="0"/>
                <w:u w:val="none"/>
              </w:rPr>
              <w:t xml:space="preserve">risk management, </w:t>
            </w:r>
            <w:r w:rsidRPr="00B703B4">
              <w:rPr>
                <w:b w:val="0"/>
                <w:u w:val="none"/>
              </w:rPr>
              <w:t xml:space="preserve">and version control </w:t>
            </w:r>
            <w:r>
              <w:rPr>
                <w:b w:val="0"/>
                <w:u w:val="none"/>
              </w:rPr>
              <w:t>activities with significant relevant justification</w:t>
            </w:r>
          </w:p>
          <w:p w14:paraId="531256A3" w14:textId="77777777" w:rsidR="000811D0" w:rsidRPr="00E37861" w:rsidRDefault="000811D0" w:rsidP="00E37861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Good evaluation of the usefulness of selected technique used during the software development process</w:t>
            </w:r>
          </w:p>
        </w:tc>
      </w:tr>
      <w:tr w:rsidR="000811D0" w14:paraId="13267AAE" w14:textId="77777777" w:rsidTr="009B597D">
        <w:tc>
          <w:tcPr>
            <w:tcW w:w="1526" w:type="dxa"/>
          </w:tcPr>
          <w:p w14:paraId="6D5D77E0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35CCC397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  <w:p w14:paraId="0B783693" w14:textId="3548F089" w:rsidR="000811D0" w:rsidRPr="009C68A9" w:rsidRDefault="00240F08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  <w:r w:rsidR="000811D0">
              <w:rPr>
                <w:rFonts w:ascii="Arial" w:hAnsi="Arial"/>
                <w:b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7087" w:type="dxa"/>
          </w:tcPr>
          <w:p w14:paraId="1DD25A27" w14:textId="57516747" w:rsidR="000811D0" w:rsidRPr="0091385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Some evaluation, including justification, </w:t>
            </w:r>
            <w:r w:rsidRPr="00913850">
              <w:rPr>
                <w:b w:val="0"/>
                <w:u w:val="none"/>
              </w:rPr>
              <w:t>of the project management, risk mana</w:t>
            </w:r>
            <w:r>
              <w:rPr>
                <w:b w:val="0"/>
                <w:u w:val="none"/>
              </w:rPr>
              <w:t xml:space="preserve">gement, </w:t>
            </w:r>
            <w:r w:rsidRPr="00913850">
              <w:rPr>
                <w:b w:val="0"/>
                <w:u w:val="none"/>
              </w:rPr>
              <w:t>and version control activities carried out</w:t>
            </w:r>
            <w:r>
              <w:rPr>
                <w:b w:val="0"/>
                <w:u w:val="none"/>
              </w:rPr>
              <w:t xml:space="preserve"> </w:t>
            </w:r>
            <w:r w:rsidR="005F787C">
              <w:rPr>
                <w:b w:val="0"/>
                <w:u w:val="none"/>
              </w:rPr>
              <w:t>h</w:t>
            </w:r>
            <w:r>
              <w:rPr>
                <w:b w:val="0"/>
                <w:u w:val="none"/>
              </w:rPr>
              <w:t>owever more a description than an evaluation.</w:t>
            </w:r>
          </w:p>
          <w:p w14:paraId="29D95F37" w14:textId="77777777" w:rsidR="000811D0" w:rsidRPr="00E37861" w:rsidRDefault="000811D0" w:rsidP="00E37861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Limited evaluation of the usefulness of selected technique used during the software development process</w:t>
            </w:r>
          </w:p>
        </w:tc>
      </w:tr>
      <w:tr w:rsidR="000811D0" w14:paraId="6DB6C47D" w14:textId="77777777" w:rsidTr="009B597D">
        <w:tc>
          <w:tcPr>
            <w:tcW w:w="1526" w:type="dxa"/>
          </w:tcPr>
          <w:p w14:paraId="463D1371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301FB2AA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  <w:p w14:paraId="4B15EAB7" w14:textId="4A407596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0-</w:t>
            </w:r>
            <w:r w:rsidR="00240F08"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7087" w:type="dxa"/>
          </w:tcPr>
          <w:p w14:paraId="22DA48D9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A description rather than an evaluation of the </w:t>
            </w:r>
            <w:r w:rsidRPr="00B703B4">
              <w:rPr>
                <w:b w:val="0"/>
                <w:u w:val="none"/>
              </w:rPr>
              <w:t xml:space="preserve">project management, </w:t>
            </w:r>
            <w:r>
              <w:rPr>
                <w:b w:val="0"/>
                <w:u w:val="none"/>
              </w:rPr>
              <w:t xml:space="preserve">risk management, </w:t>
            </w:r>
            <w:r w:rsidRPr="00B703B4">
              <w:rPr>
                <w:b w:val="0"/>
                <w:u w:val="none"/>
              </w:rPr>
              <w:t xml:space="preserve">requirements management and version control </w:t>
            </w:r>
            <w:r>
              <w:rPr>
                <w:b w:val="0"/>
                <w:u w:val="none"/>
              </w:rPr>
              <w:t>activities carried out by your team</w:t>
            </w:r>
          </w:p>
          <w:p w14:paraId="2B29628F" w14:textId="77777777" w:rsidR="000811D0" w:rsidRPr="00E37861" w:rsidRDefault="000811D0" w:rsidP="00E37861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Little / no evaluation of the usefulness of techniques used </w:t>
            </w:r>
            <w:r w:rsidRPr="002C41B0">
              <w:rPr>
                <w:b w:val="0"/>
                <w:u w:val="none"/>
              </w:rPr>
              <w:t>throughout the software development process</w:t>
            </w:r>
          </w:p>
        </w:tc>
      </w:tr>
    </w:tbl>
    <w:p w14:paraId="179CE6A0" w14:textId="77777777" w:rsidR="000811D0" w:rsidRDefault="000811D0" w:rsidP="000811D0">
      <w:pPr>
        <w:spacing w:line="360" w:lineRule="auto"/>
        <w:rPr>
          <w:rFonts w:ascii="Arial" w:hAnsi="Arial"/>
          <w:sz w:val="22"/>
          <w:szCs w:val="22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0811D0" w14:paraId="6317D522" w14:textId="77777777" w:rsidTr="009B597D">
        <w:tc>
          <w:tcPr>
            <w:tcW w:w="8613" w:type="dxa"/>
            <w:gridSpan w:val="2"/>
          </w:tcPr>
          <w:p w14:paraId="79483B4C" w14:textId="25EBCFB7" w:rsidR="000811D0" w:rsidRPr="001E5B2F" w:rsidRDefault="000811D0" w:rsidP="009B597D">
            <w:pPr>
              <w:ind w:right="-34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Quality Criteria             / 1</w:t>
            </w:r>
            <w:r w:rsidR="00240F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0811D0" w14:paraId="32ABCF6E" w14:textId="77777777" w:rsidTr="009B597D">
        <w:tc>
          <w:tcPr>
            <w:tcW w:w="1526" w:type="dxa"/>
          </w:tcPr>
          <w:p w14:paraId="24586361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  <w:p w14:paraId="6DE93489" w14:textId="628C5940" w:rsidR="000811D0" w:rsidRPr="009C68A9" w:rsidRDefault="00240F08" w:rsidP="0067058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12-15</w:t>
            </w:r>
          </w:p>
        </w:tc>
        <w:tc>
          <w:tcPr>
            <w:tcW w:w="7087" w:type="dxa"/>
          </w:tcPr>
          <w:p w14:paraId="269163BB" w14:textId="68F3F059" w:rsidR="000811D0" w:rsidRPr="005B7995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Two very</w:t>
            </w:r>
            <w:r w:rsidRPr="002C41B0">
              <w:rPr>
                <w:b w:val="0"/>
                <w:u w:val="none"/>
              </w:rPr>
              <w:t xml:space="preserve"> relevant examples of features </w:t>
            </w:r>
            <w:r>
              <w:rPr>
                <w:b w:val="0"/>
                <w:u w:val="none"/>
              </w:rPr>
              <w:t xml:space="preserve">that demonstrate quality code, </w:t>
            </w:r>
            <w:r w:rsidR="005F787C">
              <w:rPr>
                <w:b w:val="0"/>
                <w:u w:val="none"/>
              </w:rPr>
              <w:t xml:space="preserve">and </w:t>
            </w:r>
            <w:r>
              <w:rPr>
                <w:b w:val="0"/>
                <w:u w:val="none"/>
              </w:rPr>
              <w:t xml:space="preserve">a </w:t>
            </w:r>
            <w:r w:rsidRPr="002C41B0">
              <w:rPr>
                <w:u w:val="none"/>
              </w:rPr>
              <w:t>clear</w:t>
            </w:r>
            <w:r>
              <w:rPr>
                <w:b w:val="0"/>
                <w:u w:val="none"/>
              </w:rPr>
              <w:t xml:space="preserve"> explanation of </w:t>
            </w:r>
            <w:r w:rsidRPr="002C41B0">
              <w:rPr>
                <w:b w:val="0"/>
                <w:u w:val="none"/>
              </w:rPr>
              <w:t>how qua</w:t>
            </w:r>
            <w:r>
              <w:rPr>
                <w:b w:val="0"/>
                <w:u w:val="none"/>
              </w:rPr>
              <w:t>lity is enhanced.</w:t>
            </w:r>
          </w:p>
        </w:tc>
      </w:tr>
      <w:tr w:rsidR="000811D0" w14:paraId="6435DE2F" w14:textId="77777777" w:rsidTr="009B597D">
        <w:tc>
          <w:tcPr>
            <w:tcW w:w="1526" w:type="dxa"/>
          </w:tcPr>
          <w:p w14:paraId="04418848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  <w:p w14:paraId="6115D30C" w14:textId="3D48C7D0" w:rsidR="000811D0" w:rsidRPr="009C68A9" w:rsidRDefault="00240F08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9-11</w:t>
            </w:r>
          </w:p>
        </w:tc>
        <w:tc>
          <w:tcPr>
            <w:tcW w:w="7087" w:type="dxa"/>
          </w:tcPr>
          <w:p w14:paraId="1D4E6999" w14:textId="32050FF7" w:rsidR="000811D0" w:rsidRPr="005B7995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Two </w:t>
            </w:r>
            <w:r w:rsidRPr="002C41B0">
              <w:rPr>
                <w:b w:val="0"/>
                <w:u w:val="none"/>
              </w:rPr>
              <w:t>relevant examples of features that demonstrate quality code and</w:t>
            </w:r>
            <w:del w:id="1" w:author="Helen Phillips" w:date="2019-02-28T11:00:00Z">
              <w:r w:rsidRPr="002C41B0" w:rsidDel="005F787C">
                <w:rPr>
                  <w:b w:val="0"/>
                  <w:u w:val="none"/>
                </w:rPr>
                <w:delText xml:space="preserve"> </w:delText>
              </w:r>
            </w:del>
            <w:ins w:id="2" w:author="Helen Phillips" w:date="2019-02-28T11:00:00Z">
              <w:r w:rsidR="005F787C">
                <w:rPr>
                  <w:b w:val="0"/>
                  <w:u w:val="none"/>
                </w:rPr>
                <w:t xml:space="preserve"> </w:t>
              </w:r>
            </w:ins>
            <w:r w:rsidRPr="002C41B0">
              <w:rPr>
                <w:b w:val="0"/>
                <w:u w:val="none"/>
              </w:rPr>
              <w:t xml:space="preserve">explain how quality is </w:t>
            </w:r>
            <w:r>
              <w:rPr>
                <w:b w:val="0"/>
                <w:u w:val="none"/>
              </w:rPr>
              <w:t>enhanced.</w:t>
            </w:r>
          </w:p>
        </w:tc>
      </w:tr>
      <w:tr w:rsidR="000811D0" w14:paraId="1A99FA4D" w14:textId="77777777" w:rsidTr="009B597D">
        <w:tc>
          <w:tcPr>
            <w:tcW w:w="1526" w:type="dxa"/>
          </w:tcPr>
          <w:p w14:paraId="0199957B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  <w:p w14:paraId="7C085271" w14:textId="2C264F0E" w:rsidR="000811D0" w:rsidRPr="009C68A9" w:rsidRDefault="00240F08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6-8</w:t>
            </w:r>
          </w:p>
        </w:tc>
        <w:tc>
          <w:tcPr>
            <w:tcW w:w="7087" w:type="dxa"/>
          </w:tcPr>
          <w:p w14:paraId="664FB32F" w14:textId="77777777" w:rsidR="000811D0" w:rsidRPr="00F76E1A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Only one relevant example</w:t>
            </w:r>
            <w:r w:rsidRPr="002C41B0">
              <w:rPr>
                <w:b w:val="0"/>
                <w:u w:val="none"/>
              </w:rPr>
              <w:t xml:space="preserve"> discussed </w:t>
            </w:r>
            <w:r>
              <w:rPr>
                <w:b w:val="0"/>
                <w:u w:val="none"/>
              </w:rPr>
              <w:t>that highlights qu</w:t>
            </w:r>
            <w:r w:rsidRPr="002C41B0">
              <w:rPr>
                <w:b w:val="0"/>
                <w:u w:val="none"/>
              </w:rPr>
              <w:t>ality criteria</w:t>
            </w:r>
          </w:p>
        </w:tc>
      </w:tr>
      <w:tr w:rsidR="000811D0" w14:paraId="20CA9596" w14:textId="77777777" w:rsidTr="009B597D">
        <w:tc>
          <w:tcPr>
            <w:tcW w:w="1526" w:type="dxa"/>
          </w:tcPr>
          <w:p w14:paraId="202428DA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  <w:p w14:paraId="263FF49C" w14:textId="54B3936B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0-</w:t>
            </w:r>
            <w:r w:rsidR="00240F08"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7087" w:type="dxa"/>
          </w:tcPr>
          <w:p w14:paraId="7E97CE19" w14:textId="77777777" w:rsidR="000811D0" w:rsidRPr="00F76E1A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 w:rsidRPr="002C41B0">
              <w:rPr>
                <w:b w:val="0"/>
                <w:u w:val="none"/>
              </w:rPr>
              <w:t>Failed to provide many relevant examples of features that could address the different quality criteria</w:t>
            </w:r>
          </w:p>
        </w:tc>
      </w:tr>
    </w:tbl>
    <w:p w14:paraId="16D962C0" w14:textId="6344990B" w:rsidR="000811D0" w:rsidRDefault="000811D0" w:rsidP="000811D0">
      <w:pPr>
        <w:pStyle w:val="Subtitle"/>
        <w:rPr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CD4774" w14:paraId="65738A53" w14:textId="77777777" w:rsidTr="00CD4774"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D380" w14:textId="75A69F98" w:rsidR="00CD4774" w:rsidRDefault="00CD4774">
            <w:pPr>
              <w:ind w:right="-34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Self and peer appraisal forms    / 5</w:t>
            </w:r>
          </w:p>
        </w:tc>
      </w:tr>
      <w:tr w:rsidR="00CD4774" w14:paraId="7352DD70" w14:textId="77777777" w:rsidTr="00CD47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7E1E" w14:textId="77777777" w:rsidR="00CD4774" w:rsidRDefault="00CD4774" w:rsidP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  <w:p w14:paraId="1F251D32" w14:textId="385024F5" w:rsidR="00CD4774" w:rsidRDefault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DC21" w14:textId="77777777" w:rsidR="00CD4774" w:rsidRDefault="00CD4774" w:rsidP="00CD4774">
            <w:pPr>
              <w:pStyle w:val="Subtitle"/>
              <w:numPr>
                <w:ilvl w:val="0"/>
                <w:numId w:val="47"/>
              </w:numPr>
              <w:tabs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Comprehensive evaluation, including justification of the contributions made by all team members</w:t>
            </w:r>
          </w:p>
        </w:tc>
      </w:tr>
      <w:tr w:rsidR="00CD4774" w14:paraId="444BBC1B" w14:textId="77777777" w:rsidTr="00CD47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E737" w14:textId="77777777" w:rsidR="00CD4774" w:rsidRDefault="00CD4774" w:rsidP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Good</w:t>
            </w:r>
          </w:p>
          <w:p w14:paraId="7CC0EB62" w14:textId="408AE586" w:rsidR="00CD4774" w:rsidRDefault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024B" w14:textId="77777777" w:rsidR="00CD4774" w:rsidRDefault="00CD4774" w:rsidP="00CD4774">
            <w:pPr>
              <w:pStyle w:val="Subtitle"/>
              <w:numPr>
                <w:ilvl w:val="0"/>
                <w:numId w:val="47"/>
              </w:numPr>
              <w:tabs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Good evaluation, with justification of team member’s contributions.</w:t>
            </w:r>
          </w:p>
        </w:tc>
      </w:tr>
      <w:tr w:rsidR="00CD4774" w14:paraId="612E4C57" w14:textId="77777777" w:rsidTr="00CD47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5C0" w14:textId="77777777" w:rsidR="00CD4774" w:rsidRDefault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  <w:p w14:paraId="3F1F23C3" w14:textId="347002B0" w:rsidR="00CD4774" w:rsidRDefault="0010356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2-</w:t>
            </w:r>
            <w:r w:rsidR="00CD4774"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C842" w14:textId="3DBD11A8" w:rsidR="00CD4774" w:rsidRDefault="00CD4774" w:rsidP="00CD4774">
            <w:pPr>
              <w:pStyle w:val="Subtitle"/>
              <w:numPr>
                <w:ilvl w:val="0"/>
                <w:numId w:val="47"/>
              </w:numPr>
              <w:tabs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Professional comments made regarding team members contribution but the justification is minimal. (All, Some forms)</w:t>
            </w:r>
          </w:p>
        </w:tc>
      </w:tr>
      <w:tr w:rsidR="00CD4774" w14:paraId="0F2E7BDF" w14:textId="77777777" w:rsidTr="00CD477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5CF1" w14:textId="77777777" w:rsidR="00CD4774" w:rsidRDefault="00CD477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Poor</w:t>
            </w:r>
          </w:p>
          <w:p w14:paraId="7AD82825" w14:textId="07423659" w:rsidR="0010356E" w:rsidRDefault="0010356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0-1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FBBE" w14:textId="77777777" w:rsidR="00CD4774" w:rsidRDefault="00CD4774" w:rsidP="00CD4774">
            <w:pPr>
              <w:pStyle w:val="Subtitle"/>
              <w:numPr>
                <w:ilvl w:val="0"/>
                <w:numId w:val="47"/>
              </w:numPr>
              <w:tabs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Comments have been made regarding the contribution of team members but these were not well justified or particularly professional.</w:t>
            </w:r>
          </w:p>
        </w:tc>
      </w:tr>
    </w:tbl>
    <w:p w14:paraId="0552D74F" w14:textId="2F7E0F8E" w:rsidR="00CD4774" w:rsidRDefault="00CD4774" w:rsidP="00CD4774">
      <w:pPr>
        <w:pStyle w:val="Subtitle"/>
        <w:rPr>
          <w:b w:val="0"/>
          <w:bCs/>
          <w:sz w:val="22"/>
          <w:szCs w:val="22"/>
          <w:u w:val="none"/>
        </w:rPr>
      </w:pPr>
    </w:p>
    <w:p w14:paraId="6D91AE7D" w14:textId="77777777" w:rsidR="00240F08" w:rsidRDefault="00240F08" w:rsidP="000811D0">
      <w:pPr>
        <w:pStyle w:val="Subtitle"/>
        <w:rPr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0811D0" w14:paraId="3165D8BB" w14:textId="77777777" w:rsidTr="009B597D">
        <w:tc>
          <w:tcPr>
            <w:tcW w:w="8613" w:type="dxa"/>
            <w:gridSpan w:val="2"/>
          </w:tcPr>
          <w:p w14:paraId="2CAE2FA0" w14:textId="7F44A1F5" w:rsidR="000811D0" w:rsidRPr="001E5B2F" w:rsidRDefault="000811D0" w:rsidP="009B597D">
            <w:pPr>
              <w:ind w:right="-341"/>
              <w:jc w:val="center"/>
              <w:rPr>
                <w:rFonts w:ascii="Arial" w:hAnsi="Arial" w:cs="Arial"/>
                <w:b/>
                <w:bCs/>
              </w:rPr>
            </w:pPr>
            <w:r w:rsidRPr="001E5B2F">
              <w:rPr>
                <w:rFonts w:ascii="Arial" w:hAnsi="Arial" w:cs="Arial"/>
                <w:b/>
                <w:bCs/>
              </w:rPr>
              <w:t>Report Presentation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D4774">
              <w:rPr>
                <w:rFonts w:ascii="Arial" w:hAnsi="Arial" w:cs="Arial"/>
                <w:b/>
                <w:bCs/>
              </w:rPr>
              <w:t>and referencing</w:t>
            </w:r>
            <w:r>
              <w:rPr>
                <w:rFonts w:ascii="Arial" w:hAnsi="Arial" w:cs="Arial"/>
                <w:b/>
                <w:bCs/>
              </w:rPr>
              <w:t xml:space="preserve">     / </w:t>
            </w:r>
            <w:r w:rsidR="00CD4774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0811D0" w14:paraId="19EDE02E" w14:textId="77777777" w:rsidTr="009B597D">
        <w:tc>
          <w:tcPr>
            <w:tcW w:w="1526" w:type="dxa"/>
          </w:tcPr>
          <w:p w14:paraId="2B383BFA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761A895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  <w:p w14:paraId="688D2FE6" w14:textId="07063F26" w:rsidR="000811D0" w:rsidRPr="009C68A9" w:rsidRDefault="00CD4774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7087" w:type="dxa"/>
          </w:tcPr>
          <w:p w14:paraId="0B73673F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Writing style is fluent</w:t>
            </w:r>
          </w:p>
          <w:p w14:paraId="654C8372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  <w:tab w:val="num" w:pos="459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Report is well structured and is professionally presented</w:t>
            </w:r>
          </w:p>
          <w:p w14:paraId="2E700148" w14:textId="4EF4EF65" w:rsidR="00670585" w:rsidRPr="00CD4774" w:rsidRDefault="000811D0" w:rsidP="005F787C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  <w:tab w:val="num" w:pos="459"/>
              </w:tabs>
              <w:ind w:left="317" w:hanging="283"/>
              <w:rPr>
                <w:b w:val="0"/>
                <w:u w:val="none"/>
              </w:rPr>
            </w:pPr>
            <w:r w:rsidRPr="00893909">
              <w:rPr>
                <w:b w:val="0"/>
                <w:u w:val="none"/>
              </w:rPr>
              <w:t>Clear and accurate referencing</w:t>
            </w:r>
          </w:p>
        </w:tc>
      </w:tr>
      <w:tr w:rsidR="000811D0" w14:paraId="25881016" w14:textId="77777777" w:rsidTr="009B597D">
        <w:tc>
          <w:tcPr>
            <w:tcW w:w="1526" w:type="dxa"/>
          </w:tcPr>
          <w:p w14:paraId="55BE00F4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5376BFA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  <w:p w14:paraId="6A363FC4" w14:textId="2590D022" w:rsidR="000811D0" w:rsidRPr="009C68A9" w:rsidRDefault="00CD4774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7087" w:type="dxa"/>
          </w:tcPr>
          <w:p w14:paraId="3E393C69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Writing style is good</w:t>
            </w:r>
          </w:p>
          <w:p w14:paraId="34CF6BCD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  <w:tab w:val="num" w:pos="459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Report has a good structured and is well presented</w:t>
            </w:r>
          </w:p>
          <w:p w14:paraId="5D0BB769" w14:textId="2E6A35C8" w:rsidR="00670585" w:rsidRPr="00CD4774" w:rsidRDefault="000811D0" w:rsidP="005F787C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  <w:tab w:val="num" w:pos="459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Most referencing is clear and accurate</w:t>
            </w:r>
          </w:p>
        </w:tc>
      </w:tr>
      <w:tr w:rsidR="000811D0" w14:paraId="54DFFA22" w14:textId="77777777" w:rsidTr="009B597D">
        <w:tc>
          <w:tcPr>
            <w:tcW w:w="1526" w:type="dxa"/>
          </w:tcPr>
          <w:p w14:paraId="6FDDE6C5" w14:textId="77777777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EEAF80C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  <w:p w14:paraId="073AAE2B" w14:textId="3B9E0AE1" w:rsidR="000811D0" w:rsidRPr="009C68A9" w:rsidRDefault="0010356E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2-</w:t>
            </w:r>
            <w:r w:rsidR="000811D0"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7087" w:type="dxa"/>
          </w:tcPr>
          <w:p w14:paraId="713857DF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Writing style is reasonable</w:t>
            </w:r>
          </w:p>
          <w:p w14:paraId="19900551" w14:textId="77777777" w:rsidR="000811D0" w:rsidRDefault="000811D0" w:rsidP="000811D0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  <w:tab w:val="num" w:pos="459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Some structure to the report and it is reasonably presented</w:t>
            </w:r>
          </w:p>
          <w:p w14:paraId="473EF23D" w14:textId="56760D29" w:rsidR="00670585" w:rsidRPr="0010356E" w:rsidRDefault="000811D0" w:rsidP="005F787C">
            <w:pPr>
              <w:pStyle w:val="Subtitle"/>
              <w:numPr>
                <w:ilvl w:val="0"/>
                <w:numId w:val="34"/>
              </w:numPr>
              <w:tabs>
                <w:tab w:val="clear" w:pos="720"/>
                <w:tab w:val="num" w:pos="317"/>
              </w:tabs>
              <w:ind w:left="317" w:hanging="28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Referencing had been attempted but is not correct</w:t>
            </w:r>
          </w:p>
        </w:tc>
      </w:tr>
      <w:tr w:rsidR="000811D0" w14:paraId="6A6FC75E" w14:textId="77777777" w:rsidTr="009B597D">
        <w:tc>
          <w:tcPr>
            <w:tcW w:w="1526" w:type="dxa"/>
          </w:tcPr>
          <w:p w14:paraId="1E79CE6B" w14:textId="77777777" w:rsidR="000811D0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  <w:p w14:paraId="41F094AB" w14:textId="09E3CDC4" w:rsidR="000811D0" w:rsidRPr="009C68A9" w:rsidRDefault="000811D0" w:rsidP="009B597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0-</w:t>
            </w:r>
            <w:r w:rsidR="0010356E">
              <w:rPr>
                <w:rFonts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7087" w:type="dxa"/>
          </w:tcPr>
          <w:p w14:paraId="45844DFF" w14:textId="77777777" w:rsidR="000811D0" w:rsidRDefault="000811D0" w:rsidP="000811D0">
            <w:pPr>
              <w:pStyle w:val="Subtitle"/>
              <w:numPr>
                <w:ilvl w:val="0"/>
                <w:numId w:val="41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Poor writing style</w:t>
            </w:r>
          </w:p>
          <w:p w14:paraId="7FB0FC5C" w14:textId="77777777" w:rsidR="000811D0" w:rsidRDefault="000811D0" w:rsidP="000811D0">
            <w:pPr>
              <w:pStyle w:val="Subtitle"/>
              <w:numPr>
                <w:ilvl w:val="0"/>
                <w:numId w:val="41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Little or no structure to the report and it is poorly presented</w:t>
            </w:r>
          </w:p>
          <w:p w14:paraId="5DB7ACDF" w14:textId="78C2CDE2" w:rsidR="00670585" w:rsidRPr="0010356E" w:rsidRDefault="000811D0">
            <w:pPr>
              <w:pStyle w:val="Subtitle"/>
              <w:numPr>
                <w:ilvl w:val="0"/>
                <w:numId w:val="41"/>
              </w:numPr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 referencing</w:t>
            </w:r>
          </w:p>
        </w:tc>
      </w:tr>
    </w:tbl>
    <w:p w14:paraId="5D40519D" w14:textId="77777777" w:rsidR="000811D0" w:rsidRDefault="000811D0" w:rsidP="000811D0">
      <w:pPr>
        <w:pStyle w:val="Subtitle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lastRenderedPageBreak/>
        <w:t>Comments</w:t>
      </w:r>
    </w:p>
    <w:p w14:paraId="0787E688" w14:textId="77777777" w:rsidR="00EC3E6D" w:rsidRDefault="00EC3E6D" w:rsidP="00DD7E1F">
      <w:pPr>
        <w:rPr>
          <w:rFonts w:ascii="Arial" w:hAnsi="Arial" w:cs="Arial"/>
        </w:rPr>
      </w:pPr>
    </w:p>
    <w:p w14:paraId="03A39181" w14:textId="77777777" w:rsidR="00917E15" w:rsidRPr="00574E90" w:rsidRDefault="00917E15">
      <w:pPr>
        <w:pBdr>
          <w:bottom w:val="single" w:sz="6" w:space="1" w:color="auto"/>
        </w:pBdr>
        <w:rPr>
          <w:rFonts w:ascii="Arial" w:hAnsi="Arial" w:cs="Arial"/>
        </w:rPr>
      </w:pPr>
    </w:p>
    <w:p w14:paraId="3511A7C7" w14:textId="77777777" w:rsidR="00BA2183" w:rsidRPr="00BA2183" w:rsidRDefault="00BA2183" w:rsidP="004C3A74">
      <w:pPr>
        <w:pStyle w:val="Heading1"/>
      </w:pPr>
      <w:r w:rsidRPr="00BA2183">
        <w:t>Feedback</w:t>
      </w:r>
      <w:r w:rsidR="00917E15">
        <w:t xml:space="preserve"> and suggestion for future learning</w:t>
      </w:r>
    </w:p>
    <w:p w14:paraId="015E53B0" w14:textId="77777777" w:rsidR="00BA2183" w:rsidRDefault="00BA2183"/>
    <w:p w14:paraId="1ABD4AFA" w14:textId="77777777" w:rsidR="00190CD8" w:rsidRPr="00CB150D" w:rsidRDefault="00917E15" w:rsidP="00917E15">
      <w:pPr>
        <w:rPr>
          <w:color w:val="FF0000"/>
        </w:rPr>
      </w:pPr>
      <w:r w:rsidRPr="00D358AA">
        <w:rPr>
          <w:rFonts w:cs="Arial"/>
        </w:rPr>
        <w:t xml:space="preserve">Feedback on your coursework will address the above criteria. Feedback and marks will be returned </w:t>
      </w:r>
      <w:r w:rsidR="00EC3E6D">
        <w:t xml:space="preserve">at the end of the Spring Examination Period </w:t>
      </w:r>
      <w:r w:rsidR="00102BF8">
        <w:rPr>
          <w:rFonts w:cs="Arial"/>
        </w:rPr>
        <w:t xml:space="preserve">via </w:t>
      </w:r>
      <w:r w:rsidR="00F02CA6">
        <w:rPr>
          <w:rFonts w:cs="Arial"/>
        </w:rPr>
        <w:t>Learning Central as an attachment</w:t>
      </w:r>
      <w:r w:rsidR="00EC3E6D">
        <w:rPr>
          <w:rFonts w:cs="Arial"/>
        </w:rPr>
        <w:t xml:space="preserve">. </w:t>
      </w:r>
      <w:r w:rsidR="00F02CA6">
        <w:rPr>
          <w:rFonts w:cs="Arial"/>
        </w:rPr>
        <w:t xml:space="preserve"> </w:t>
      </w:r>
      <w:r w:rsidR="00102BF8" w:rsidRPr="00CB150D">
        <w:rPr>
          <w:color w:val="FF0000"/>
        </w:rPr>
        <w:t xml:space="preserve"> </w:t>
      </w:r>
    </w:p>
    <w:p w14:paraId="6AF20999" w14:textId="46DC46E3" w:rsidR="00BA2183" w:rsidRPr="00EE0796" w:rsidRDefault="00917E15" w:rsidP="00917E15">
      <w:pPr>
        <w:rPr>
          <w:i/>
        </w:rPr>
      </w:pPr>
      <w:r w:rsidRPr="00D358AA">
        <w:rPr>
          <w:rFonts w:cs="Arial"/>
        </w:rPr>
        <w:t>Feedback from this assignment</w:t>
      </w:r>
      <w:r w:rsidR="00190CD8">
        <w:rPr>
          <w:rFonts w:cs="Arial"/>
        </w:rPr>
        <w:t xml:space="preserve"> will be useful for</w:t>
      </w:r>
      <w:r w:rsidR="00190CD8" w:rsidRPr="00F02CA6">
        <w:rPr>
          <w:rFonts w:cs="Arial"/>
        </w:rPr>
        <w:t xml:space="preserve"> </w:t>
      </w:r>
      <w:r w:rsidR="00F02CA6" w:rsidRPr="00F02CA6">
        <w:rPr>
          <w:rFonts w:cs="Arial"/>
        </w:rPr>
        <w:t xml:space="preserve">your </w:t>
      </w:r>
      <w:r w:rsidR="0010356E">
        <w:rPr>
          <w:rFonts w:cs="Arial"/>
        </w:rPr>
        <w:t>Second and Final Year projects.</w:t>
      </w:r>
    </w:p>
    <w:sectPr w:rsidR="00BA2183" w:rsidRPr="00EE0796" w:rsidSect="005523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6A5A96"/>
    <w:multiLevelType w:val="hybridMultilevel"/>
    <w:tmpl w:val="CF50B62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0342E2"/>
    <w:multiLevelType w:val="hybridMultilevel"/>
    <w:tmpl w:val="AE2EC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C618BB"/>
    <w:multiLevelType w:val="hybridMultilevel"/>
    <w:tmpl w:val="E2E62D88"/>
    <w:lvl w:ilvl="0" w:tplc="E972460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E12D6"/>
    <w:multiLevelType w:val="hybridMultilevel"/>
    <w:tmpl w:val="CA9E9AE0"/>
    <w:lvl w:ilvl="0" w:tplc="C3BCA0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C5F60"/>
    <w:multiLevelType w:val="hybridMultilevel"/>
    <w:tmpl w:val="5D20E98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140C3AD0"/>
    <w:multiLevelType w:val="hybridMultilevel"/>
    <w:tmpl w:val="C972913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B3BE4"/>
    <w:multiLevelType w:val="hybridMultilevel"/>
    <w:tmpl w:val="CEB81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0C466C"/>
    <w:multiLevelType w:val="hybridMultilevel"/>
    <w:tmpl w:val="D880227A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9E33717"/>
    <w:multiLevelType w:val="hybridMultilevel"/>
    <w:tmpl w:val="B156BE20"/>
    <w:lvl w:ilvl="0" w:tplc="3D740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8E4D44"/>
    <w:multiLevelType w:val="hybridMultilevel"/>
    <w:tmpl w:val="033C97F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174DF"/>
    <w:multiLevelType w:val="multilevel"/>
    <w:tmpl w:val="E45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23D9A"/>
    <w:multiLevelType w:val="hybridMultilevel"/>
    <w:tmpl w:val="D70ECF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3C155D"/>
    <w:multiLevelType w:val="hybridMultilevel"/>
    <w:tmpl w:val="BADC1A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FF29D4"/>
    <w:multiLevelType w:val="hybridMultilevel"/>
    <w:tmpl w:val="D5ACDA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07D09"/>
    <w:multiLevelType w:val="hybridMultilevel"/>
    <w:tmpl w:val="3C1666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75E27"/>
    <w:multiLevelType w:val="hybridMultilevel"/>
    <w:tmpl w:val="775EC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1323F3"/>
    <w:multiLevelType w:val="hybridMultilevel"/>
    <w:tmpl w:val="A51E1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632D7"/>
    <w:multiLevelType w:val="hybridMultilevel"/>
    <w:tmpl w:val="19481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816145"/>
    <w:multiLevelType w:val="hybridMultilevel"/>
    <w:tmpl w:val="15E8E0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471CE"/>
    <w:multiLevelType w:val="hybridMultilevel"/>
    <w:tmpl w:val="87C64C8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6219C5"/>
    <w:multiLevelType w:val="hybridMultilevel"/>
    <w:tmpl w:val="7FFA33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0B024C"/>
    <w:multiLevelType w:val="hybridMultilevel"/>
    <w:tmpl w:val="0F429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E6627"/>
    <w:multiLevelType w:val="hybridMultilevel"/>
    <w:tmpl w:val="681A123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56815C17"/>
    <w:multiLevelType w:val="hybridMultilevel"/>
    <w:tmpl w:val="6DD88BE4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A44854"/>
    <w:multiLevelType w:val="hybridMultilevel"/>
    <w:tmpl w:val="4E5808A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553702"/>
    <w:multiLevelType w:val="hybridMultilevel"/>
    <w:tmpl w:val="07F248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8E3198"/>
    <w:multiLevelType w:val="hybridMultilevel"/>
    <w:tmpl w:val="894C9FB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300DDF"/>
    <w:multiLevelType w:val="hybridMultilevel"/>
    <w:tmpl w:val="B9EC1EF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612A4109"/>
    <w:multiLevelType w:val="hybridMultilevel"/>
    <w:tmpl w:val="567C68D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68A84FE6"/>
    <w:multiLevelType w:val="hybridMultilevel"/>
    <w:tmpl w:val="EFBC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0342F0"/>
    <w:multiLevelType w:val="hybridMultilevel"/>
    <w:tmpl w:val="77A22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712E6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6C250F3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2297016"/>
    <w:multiLevelType w:val="hybridMultilevel"/>
    <w:tmpl w:val="41D856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2C5917"/>
    <w:multiLevelType w:val="hybridMultilevel"/>
    <w:tmpl w:val="9A1E1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14C3A"/>
    <w:multiLevelType w:val="hybridMultilevel"/>
    <w:tmpl w:val="882A2A86"/>
    <w:lvl w:ilvl="0" w:tplc="E4566F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C0665"/>
    <w:multiLevelType w:val="hybridMultilevel"/>
    <w:tmpl w:val="24DC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D3B54"/>
    <w:multiLevelType w:val="hybridMultilevel"/>
    <w:tmpl w:val="673CF3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9F30D0"/>
    <w:multiLevelType w:val="hybridMultilevel"/>
    <w:tmpl w:val="8D44CA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113E6C"/>
    <w:multiLevelType w:val="hybridMultilevel"/>
    <w:tmpl w:val="DDC2D6B8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4" w15:restartNumberingAfterBreak="0">
    <w:nsid w:val="7D5C0AEB"/>
    <w:multiLevelType w:val="hybridMultilevel"/>
    <w:tmpl w:val="091E0BB4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2"/>
  </w:num>
  <w:num w:numId="3">
    <w:abstractNumId w:val="1"/>
  </w:num>
  <w:num w:numId="4">
    <w:abstractNumId w:val="0"/>
  </w:num>
  <w:num w:numId="5">
    <w:abstractNumId w:val="31"/>
  </w:num>
  <w:num w:numId="6">
    <w:abstractNumId w:val="2"/>
  </w:num>
  <w:num w:numId="7">
    <w:abstractNumId w:val="3"/>
  </w:num>
  <w:num w:numId="8">
    <w:abstractNumId w:val="40"/>
  </w:num>
  <w:num w:numId="9">
    <w:abstractNumId w:val="8"/>
  </w:num>
  <w:num w:numId="10">
    <w:abstractNumId w:val="20"/>
  </w:num>
  <w:num w:numId="11">
    <w:abstractNumId w:val="33"/>
  </w:num>
  <w:num w:numId="12">
    <w:abstractNumId w:val="14"/>
  </w:num>
  <w:num w:numId="13">
    <w:abstractNumId w:val="35"/>
  </w:num>
  <w:num w:numId="14">
    <w:abstractNumId w:val="36"/>
  </w:num>
  <w:num w:numId="15">
    <w:abstractNumId w:val="4"/>
  </w:num>
  <w:num w:numId="16">
    <w:abstractNumId w:val="22"/>
  </w:num>
  <w:num w:numId="17">
    <w:abstractNumId w:val="10"/>
  </w:num>
  <w:num w:numId="18">
    <w:abstractNumId w:val="7"/>
  </w:num>
  <w:num w:numId="19">
    <w:abstractNumId w:val="32"/>
  </w:num>
  <w:num w:numId="20">
    <w:abstractNumId w:val="17"/>
  </w:num>
  <w:num w:numId="21">
    <w:abstractNumId w:val="12"/>
  </w:num>
  <w:num w:numId="22">
    <w:abstractNumId w:val="41"/>
  </w:num>
  <w:num w:numId="23">
    <w:abstractNumId w:val="13"/>
  </w:num>
  <w:num w:numId="24">
    <w:abstractNumId w:val="39"/>
  </w:num>
  <w:num w:numId="25">
    <w:abstractNumId w:val="43"/>
  </w:num>
  <w:num w:numId="26">
    <w:abstractNumId w:val="37"/>
  </w:num>
  <w:num w:numId="27">
    <w:abstractNumId w:val="15"/>
  </w:num>
  <w:num w:numId="28">
    <w:abstractNumId w:val="34"/>
  </w:num>
  <w:num w:numId="29">
    <w:abstractNumId w:val="11"/>
  </w:num>
  <w:num w:numId="30">
    <w:abstractNumId w:val="21"/>
  </w:num>
  <w:num w:numId="31">
    <w:abstractNumId w:val="44"/>
  </w:num>
  <w:num w:numId="32">
    <w:abstractNumId w:val="18"/>
  </w:num>
  <w:num w:numId="33">
    <w:abstractNumId w:val="24"/>
  </w:num>
  <w:num w:numId="34">
    <w:abstractNumId w:val="25"/>
  </w:num>
  <w:num w:numId="35">
    <w:abstractNumId w:val="28"/>
  </w:num>
  <w:num w:numId="36">
    <w:abstractNumId w:val="9"/>
  </w:num>
  <w:num w:numId="37">
    <w:abstractNumId w:val="38"/>
  </w:num>
  <w:num w:numId="38">
    <w:abstractNumId w:val="29"/>
  </w:num>
  <w:num w:numId="39">
    <w:abstractNumId w:val="23"/>
  </w:num>
  <w:num w:numId="40">
    <w:abstractNumId w:val="16"/>
  </w:num>
  <w:num w:numId="41">
    <w:abstractNumId w:val="30"/>
  </w:num>
  <w:num w:numId="42">
    <w:abstractNumId w:val="6"/>
  </w:num>
  <w:num w:numId="43">
    <w:abstractNumId w:val="27"/>
  </w:num>
  <w:num w:numId="44">
    <w:abstractNumId w:val="19"/>
  </w:num>
  <w:num w:numId="45">
    <w:abstractNumId w:val="1"/>
  </w:num>
  <w:num w:numId="46">
    <w:abstractNumId w:val="26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len Phillips">
    <w15:presenceInfo w15:providerId="None" w15:userId="Helen Phill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6F"/>
    <w:rsid w:val="000103EF"/>
    <w:rsid w:val="000811D0"/>
    <w:rsid w:val="000B3757"/>
    <w:rsid w:val="00102BF8"/>
    <w:rsid w:val="0010356E"/>
    <w:rsid w:val="001226D1"/>
    <w:rsid w:val="00155464"/>
    <w:rsid w:val="00170CFE"/>
    <w:rsid w:val="0017730A"/>
    <w:rsid w:val="0018022D"/>
    <w:rsid w:val="0018070D"/>
    <w:rsid w:val="00190CD8"/>
    <w:rsid w:val="001A03CF"/>
    <w:rsid w:val="001F7532"/>
    <w:rsid w:val="00230434"/>
    <w:rsid w:val="00240F08"/>
    <w:rsid w:val="00256428"/>
    <w:rsid w:val="002636FA"/>
    <w:rsid w:val="0026376F"/>
    <w:rsid w:val="00295F28"/>
    <w:rsid w:val="00313437"/>
    <w:rsid w:val="003165F6"/>
    <w:rsid w:val="00354FCB"/>
    <w:rsid w:val="0039544E"/>
    <w:rsid w:val="003D659E"/>
    <w:rsid w:val="003F1D22"/>
    <w:rsid w:val="004150A2"/>
    <w:rsid w:val="004379EA"/>
    <w:rsid w:val="00476BC6"/>
    <w:rsid w:val="00477744"/>
    <w:rsid w:val="00477867"/>
    <w:rsid w:val="004B1F67"/>
    <w:rsid w:val="004C10E8"/>
    <w:rsid w:val="004C3A74"/>
    <w:rsid w:val="005042ED"/>
    <w:rsid w:val="00527ABB"/>
    <w:rsid w:val="00533599"/>
    <w:rsid w:val="00545D74"/>
    <w:rsid w:val="005523E4"/>
    <w:rsid w:val="005618E0"/>
    <w:rsid w:val="00574E90"/>
    <w:rsid w:val="005C424D"/>
    <w:rsid w:val="005F75A5"/>
    <w:rsid w:val="005F787C"/>
    <w:rsid w:val="00603A30"/>
    <w:rsid w:val="006321CF"/>
    <w:rsid w:val="00670585"/>
    <w:rsid w:val="00685DB5"/>
    <w:rsid w:val="006D2F5C"/>
    <w:rsid w:val="00705BD3"/>
    <w:rsid w:val="00707314"/>
    <w:rsid w:val="00737E6D"/>
    <w:rsid w:val="00836F5F"/>
    <w:rsid w:val="0085757A"/>
    <w:rsid w:val="00874274"/>
    <w:rsid w:val="008B4734"/>
    <w:rsid w:val="008E314D"/>
    <w:rsid w:val="008F300F"/>
    <w:rsid w:val="00917E15"/>
    <w:rsid w:val="00920265"/>
    <w:rsid w:val="00936318"/>
    <w:rsid w:val="00953F92"/>
    <w:rsid w:val="009B2D81"/>
    <w:rsid w:val="009E3AB6"/>
    <w:rsid w:val="00A45E0E"/>
    <w:rsid w:val="00A564CB"/>
    <w:rsid w:val="00A62AD0"/>
    <w:rsid w:val="00A83A25"/>
    <w:rsid w:val="00B20E51"/>
    <w:rsid w:val="00B4392E"/>
    <w:rsid w:val="00B50F71"/>
    <w:rsid w:val="00B80F73"/>
    <w:rsid w:val="00BA2183"/>
    <w:rsid w:val="00BD6DAF"/>
    <w:rsid w:val="00C4569E"/>
    <w:rsid w:val="00C51531"/>
    <w:rsid w:val="00C86558"/>
    <w:rsid w:val="00CB150D"/>
    <w:rsid w:val="00CC35AD"/>
    <w:rsid w:val="00CC48B0"/>
    <w:rsid w:val="00CD4774"/>
    <w:rsid w:val="00CF1D88"/>
    <w:rsid w:val="00D25684"/>
    <w:rsid w:val="00D358AA"/>
    <w:rsid w:val="00DB3119"/>
    <w:rsid w:val="00DD6B06"/>
    <w:rsid w:val="00DD7E1F"/>
    <w:rsid w:val="00E371A8"/>
    <w:rsid w:val="00E37861"/>
    <w:rsid w:val="00EA6EA4"/>
    <w:rsid w:val="00EC3E6D"/>
    <w:rsid w:val="00EE0796"/>
    <w:rsid w:val="00EF1C5D"/>
    <w:rsid w:val="00F02CA6"/>
    <w:rsid w:val="00F82A44"/>
    <w:rsid w:val="00FB4688"/>
    <w:rsid w:val="00FE2B05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3A74"/>
  </w:style>
  <w:style w:type="paragraph" w:styleId="BodyText">
    <w:name w:val="Body Text"/>
    <w:basedOn w:val="Normal"/>
    <w:link w:val="BodyTextChar"/>
    <w:rsid w:val="005042ED"/>
    <w:pPr>
      <w:jc w:val="both"/>
    </w:pPr>
    <w:rPr>
      <w:rFonts w:ascii="Arial" w:eastAsia="Times New Roman" w:hAnsi="Arial" w:cs="Times New Roman"/>
      <w:sz w:val="20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5042ED"/>
    <w:rPr>
      <w:rFonts w:ascii="Arial" w:eastAsia="Times New Roman" w:hAnsi="Arial" w:cs="Times New Roman"/>
      <w:sz w:val="20"/>
      <w:szCs w:val="20"/>
      <w:lang w:val="en-US" w:eastAsia="en-GB"/>
    </w:rPr>
  </w:style>
  <w:style w:type="paragraph" w:styleId="Subtitle">
    <w:name w:val="Subtitle"/>
    <w:basedOn w:val="Normal"/>
    <w:link w:val="SubtitleChar"/>
    <w:qFormat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character" w:customStyle="1" w:styleId="SubtitleChar">
    <w:name w:val="Subtitle Char"/>
    <w:basedOn w:val="DefaultParagraphFont"/>
    <w:link w:val="Subtitle"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paragraph" w:styleId="ListParagraph">
    <w:name w:val="List Paragraph"/>
    <w:basedOn w:val="Normal"/>
    <w:uiPriority w:val="34"/>
    <w:qFormat/>
    <w:rsid w:val="00CB150D"/>
    <w:pPr>
      <w:ind w:left="720"/>
      <w:contextualSpacing/>
    </w:pPr>
  </w:style>
  <w:style w:type="paragraph" w:styleId="Title">
    <w:name w:val="Title"/>
    <w:basedOn w:val="Normal"/>
    <w:link w:val="TitleChar"/>
    <w:qFormat/>
    <w:rsid w:val="00EC3E6D"/>
    <w:pPr>
      <w:jc w:val="center"/>
    </w:pPr>
    <w:rPr>
      <w:rFonts w:ascii="Arial" w:eastAsia="Times New Roman" w:hAnsi="Arial" w:cs="Times New Roman"/>
      <w:b/>
      <w:color w:val="000000"/>
      <w:szCs w:val="20"/>
      <w:lang w:val="en-US" w:eastAsia="en-GB"/>
    </w:rPr>
  </w:style>
  <w:style w:type="character" w:customStyle="1" w:styleId="TitleChar">
    <w:name w:val="Title Char"/>
    <w:basedOn w:val="DefaultParagraphFont"/>
    <w:link w:val="Title"/>
    <w:rsid w:val="00EC3E6D"/>
    <w:rPr>
      <w:rFonts w:ascii="Arial" w:eastAsia="Times New Roman" w:hAnsi="Arial" w:cs="Times New Roman"/>
      <w:b/>
      <w:color w:val="00000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8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.cf.ac.uk/downloads/coursework/Covershee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hillipsHR@cardiff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F96538C298459D0C862CDBD7FA52" ma:contentTypeVersion="2" ma:contentTypeDescription="Create a new document." ma:contentTypeScope="" ma:versionID="0b029b56276d64d409cfab5a573fc7b9">
  <xsd:schema xmlns:xsd="http://www.w3.org/2001/XMLSchema" xmlns:xs="http://www.w3.org/2001/XMLSchema" xmlns:p="http://schemas.microsoft.com/office/2006/metadata/properties" xmlns:ns2="ae3a209c-2cfe-4ba9-8be3-b703056d89c6" targetNamespace="http://schemas.microsoft.com/office/2006/metadata/properties" ma:root="true" ma:fieldsID="285a316192f2136c6fc56ee935e7ac72" ns2:_="">
    <xsd:import namespace="ae3a209c-2cfe-4ba9-8be3-b703056d8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a209c-2cfe-4ba9-8be3-b703056d8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305DE8-B3D7-401C-B2F6-8DA5478DA790}">
  <ds:schemaRefs>
    <ds:schemaRef ds:uri="http://purl.org/dc/elements/1.1/"/>
    <ds:schemaRef ds:uri="http://schemas.microsoft.com/office/infopath/2007/PartnerControls"/>
    <ds:schemaRef ds:uri="ae3a209c-2cfe-4ba9-8be3-b703056d89c6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AF3264-1A58-498B-A7E3-99F8FFCE7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a209c-2cfe-4ba9-8be3-b703056d8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734AD-E41E-456A-A4AA-3C591C4B27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Helen Phillips</cp:lastModifiedBy>
  <cp:revision>2</cp:revision>
  <dcterms:created xsi:type="dcterms:W3CDTF">2019-03-04T08:43:00Z</dcterms:created>
  <dcterms:modified xsi:type="dcterms:W3CDTF">2019-03-04T08:43:00Z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0x0101005CBCF96538C298459D0C862CDBD7FA52</vt:lpwstr>
  </property>
</Properties>
</file>